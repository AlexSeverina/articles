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 w:val="28"/>
          <w:szCs w:val="28"/>
          <w:lang w:eastAsia="ru-RU"/>
        </w:rPr>
      </w:pPr>
      <w:r w:rsidRPr="00A96400">
        <w:rPr>
          <w:kern w:val="1"/>
          <w:sz w:val="28"/>
          <w:szCs w:val="28"/>
          <w:lang w:eastAsia="ru-RU"/>
        </w:rPr>
        <w:t>САНКТ-ПЕТЕРБУРГСКИЙ ГОСУДАРСТВЕННЫЙ УНИВЕРСИТЕТ</w:t>
      </w: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 w:val="28"/>
          <w:szCs w:val="28"/>
          <w:lang w:eastAsia="ru-RU"/>
        </w:rPr>
      </w:pPr>
      <w:r w:rsidRPr="00A96400">
        <w:rPr>
          <w:kern w:val="1"/>
          <w:sz w:val="28"/>
          <w:szCs w:val="28"/>
          <w:lang w:eastAsia="ru-RU"/>
        </w:rPr>
        <w:t>Математико-механический факультет</w:t>
      </w: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bCs/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bCs/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 w:val="28"/>
          <w:szCs w:val="28"/>
          <w:lang w:eastAsia="ru-RU"/>
        </w:rPr>
      </w:pPr>
      <w:r w:rsidRPr="00A96400">
        <w:rPr>
          <w:kern w:val="1"/>
          <w:sz w:val="28"/>
          <w:szCs w:val="28"/>
          <w:lang w:eastAsia="ru-RU"/>
        </w:rPr>
        <w:t>Кафедра системного программирования</w:t>
      </w: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4D0671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 w:val="40"/>
          <w:szCs w:val="40"/>
          <w:lang w:eastAsia="ru-RU"/>
        </w:rPr>
      </w:pPr>
      <w:r>
        <w:rPr>
          <w:kern w:val="1"/>
          <w:sz w:val="40"/>
          <w:szCs w:val="40"/>
          <w:lang w:eastAsia="ru-RU"/>
        </w:rPr>
        <w:t>ИНСТРУМЕНТ РЕИНЖИНИРИНГА СПЕЦИФИКАЦИЙ ТРАНСЛЯЦИЙ</w:t>
      </w: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Cs w:val="24"/>
          <w:lang w:eastAsia="ru-RU"/>
        </w:rPr>
      </w:pPr>
      <w:r w:rsidRPr="00A96400">
        <w:rPr>
          <w:kern w:val="1"/>
          <w:szCs w:val="24"/>
          <w:lang w:eastAsia="ru-RU"/>
        </w:rPr>
        <w:t>Дипломная работа студента 545 группы</w:t>
      </w: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 w:val="28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 w:val="28"/>
          <w:szCs w:val="28"/>
          <w:lang w:eastAsia="ru-RU"/>
        </w:rPr>
      </w:pPr>
      <w:r w:rsidRPr="00A96400">
        <w:rPr>
          <w:kern w:val="1"/>
          <w:sz w:val="28"/>
          <w:szCs w:val="28"/>
          <w:lang w:eastAsia="ru-RU"/>
        </w:rPr>
        <w:t xml:space="preserve">Константина Андреевича Улитина </w:t>
      </w: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tbl>
      <w:tblPr>
        <w:tblW w:w="10908" w:type="dxa"/>
        <w:tblInd w:w="-432" w:type="dxa"/>
        <w:tblLook w:val="01E0" w:firstRow="1" w:lastRow="1" w:firstColumn="1" w:lastColumn="1" w:noHBand="0" w:noVBand="0"/>
      </w:tblPr>
      <w:tblGrid>
        <w:gridCol w:w="2700"/>
        <w:gridCol w:w="2520"/>
        <w:gridCol w:w="5688"/>
      </w:tblGrid>
      <w:tr w:rsidR="009A220D" w:rsidRPr="00A96400" w:rsidTr="000A3D55">
        <w:trPr>
          <w:trHeight w:val="1230"/>
        </w:trPr>
        <w:tc>
          <w:tcPr>
            <w:tcW w:w="2700" w:type="dxa"/>
          </w:tcPr>
          <w:p w:rsidR="009A220D" w:rsidRPr="00E82358" w:rsidRDefault="009A220D" w:rsidP="00DA1D9C">
            <w:pPr>
              <w:widowControl w:val="0"/>
              <w:suppressAutoHyphens/>
              <w:ind w:firstLine="0"/>
              <w:jc w:val="left"/>
              <w:rPr>
                <w:kern w:val="1"/>
                <w:szCs w:val="24"/>
                <w:lang w:eastAsia="ru-RU"/>
              </w:rPr>
            </w:pPr>
            <w:r w:rsidRPr="00E82358">
              <w:rPr>
                <w:kern w:val="1"/>
                <w:szCs w:val="24"/>
                <w:lang w:eastAsia="ru-RU"/>
              </w:rPr>
              <w:t>Научный руководитель</w:t>
            </w:r>
          </w:p>
        </w:tc>
        <w:tc>
          <w:tcPr>
            <w:tcW w:w="2520" w:type="dxa"/>
          </w:tcPr>
          <w:p w:rsidR="009A220D" w:rsidRPr="00E82358" w:rsidRDefault="009A220D" w:rsidP="00DA1D9C">
            <w:pPr>
              <w:widowControl w:val="0"/>
              <w:suppressAutoHyphens/>
              <w:ind w:firstLine="0"/>
              <w:jc w:val="center"/>
              <w:rPr>
                <w:kern w:val="1"/>
                <w:szCs w:val="24"/>
                <w:lang w:eastAsia="ru-RU"/>
              </w:rPr>
            </w:pPr>
            <w:r w:rsidRPr="00E82358">
              <w:rPr>
                <w:kern w:val="1"/>
                <w:szCs w:val="24"/>
                <w:lang w:eastAsia="ru-RU"/>
              </w:rPr>
              <w:t>………………</w:t>
            </w:r>
            <w:r w:rsidRPr="00E82358">
              <w:rPr>
                <w:rFonts w:eastAsia="MS Mincho"/>
                <w:kern w:val="1"/>
                <w:szCs w:val="24"/>
                <w:lang w:eastAsia="ru-RU"/>
              </w:rPr>
              <w:br/>
            </w:r>
            <w:r w:rsidRPr="00E82358">
              <w:rPr>
                <w:kern w:val="1"/>
                <w:szCs w:val="24"/>
                <w:lang w:eastAsia="ru-RU"/>
              </w:rPr>
              <w:t>/ подпись /</w:t>
            </w:r>
          </w:p>
        </w:tc>
        <w:tc>
          <w:tcPr>
            <w:tcW w:w="5688" w:type="dxa"/>
          </w:tcPr>
          <w:p w:rsidR="009A220D" w:rsidRPr="00E82358" w:rsidRDefault="009A220D" w:rsidP="004D0671">
            <w:pPr>
              <w:widowControl w:val="0"/>
              <w:suppressAutoHyphens/>
              <w:ind w:firstLine="0"/>
              <w:jc w:val="left"/>
              <w:rPr>
                <w:kern w:val="1"/>
                <w:szCs w:val="24"/>
                <w:lang w:eastAsia="ru-RU"/>
              </w:rPr>
            </w:pPr>
            <w:r>
              <w:rPr>
                <w:kern w:val="1"/>
                <w:szCs w:val="24"/>
                <w:lang w:eastAsia="ru-RU"/>
              </w:rPr>
              <w:t>с.н.с. НИИ ИТ СПбГУ</w:t>
            </w:r>
            <w:r w:rsidRPr="000A3D55">
              <w:rPr>
                <w:kern w:val="1"/>
                <w:szCs w:val="24"/>
                <w:lang w:eastAsia="ru-RU"/>
              </w:rPr>
              <w:t xml:space="preserve"> </w:t>
            </w:r>
            <w:r w:rsidRPr="00E82358">
              <w:rPr>
                <w:kern w:val="1"/>
                <w:szCs w:val="24"/>
                <w:lang w:eastAsia="ru-RU"/>
              </w:rPr>
              <w:t>Я.</w:t>
            </w:r>
            <w:r w:rsidRPr="00D209DE">
              <w:rPr>
                <w:kern w:val="1"/>
                <w:szCs w:val="24"/>
                <w:lang w:eastAsia="ru-RU"/>
              </w:rPr>
              <w:t xml:space="preserve"> </w:t>
            </w:r>
            <w:r w:rsidRPr="00E82358">
              <w:rPr>
                <w:kern w:val="1"/>
                <w:szCs w:val="24"/>
                <w:lang w:eastAsia="ru-RU"/>
              </w:rPr>
              <w:t>А.</w:t>
            </w:r>
            <w:r w:rsidRPr="004D0671">
              <w:rPr>
                <w:kern w:val="1"/>
                <w:szCs w:val="24"/>
                <w:lang w:eastAsia="ru-RU"/>
              </w:rPr>
              <w:t xml:space="preserve"> </w:t>
            </w:r>
            <w:r w:rsidRPr="00E82358">
              <w:rPr>
                <w:kern w:val="1"/>
                <w:szCs w:val="24"/>
                <w:lang w:eastAsia="ru-RU"/>
              </w:rPr>
              <w:t xml:space="preserve">Кириленко </w:t>
            </w:r>
          </w:p>
        </w:tc>
      </w:tr>
      <w:tr w:rsidR="009A220D" w:rsidRPr="00A96400" w:rsidTr="000A3D55">
        <w:trPr>
          <w:trHeight w:val="1320"/>
        </w:trPr>
        <w:tc>
          <w:tcPr>
            <w:tcW w:w="2700" w:type="dxa"/>
          </w:tcPr>
          <w:p w:rsidR="009A220D" w:rsidRPr="00E82358" w:rsidRDefault="009A220D" w:rsidP="00DA1D9C">
            <w:pPr>
              <w:widowControl w:val="0"/>
              <w:suppressAutoHyphens/>
              <w:ind w:firstLine="0"/>
              <w:jc w:val="left"/>
              <w:rPr>
                <w:kern w:val="1"/>
                <w:szCs w:val="24"/>
                <w:lang w:eastAsia="ru-RU"/>
              </w:rPr>
            </w:pPr>
            <w:r w:rsidRPr="00E82358">
              <w:rPr>
                <w:kern w:val="1"/>
                <w:szCs w:val="24"/>
                <w:lang w:eastAsia="ru-RU"/>
              </w:rPr>
              <w:t>Рецензент</w:t>
            </w:r>
          </w:p>
        </w:tc>
        <w:tc>
          <w:tcPr>
            <w:tcW w:w="2520" w:type="dxa"/>
          </w:tcPr>
          <w:p w:rsidR="009A220D" w:rsidRPr="00E82358" w:rsidRDefault="009A220D" w:rsidP="00DA1D9C">
            <w:pPr>
              <w:widowControl w:val="0"/>
              <w:suppressAutoHyphens/>
              <w:ind w:firstLine="0"/>
              <w:jc w:val="center"/>
              <w:rPr>
                <w:kern w:val="1"/>
                <w:szCs w:val="24"/>
                <w:lang w:eastAsia="ru-RU"/>
              </w:rPr>
            </w:pPr>
            <w:r w:rsidRPr="00E82358">
              <w:rPr>
                <w:kern w:val="1"/>
                <w:szCs w:val="24"/>
                <w:lang w:eastAsia="ru-RU"/>
              </w:rPr>
              <w:t>………………</w:t>
            </w:r>
            <w:r w:rsidRPr="00E82358">
              <w:rPr>
                <w:rFonts w:eastAsia="MS Mincho"/>
                <w:kern w:val="1"/>
                <w:szCs w:val="24"/>
                <w:lang w:eastAsia="ru-RU"/>
              </w:rPr>
              <w:br/>
            </w:r>
            <w:r w:rsidRPr="00E82358">
              <w:rPr>
                <w:kern w:val="1"/>
                <w:szCs w:val="24"/>
                <w:lang w:eastAsia="ru-RU"/>
              </w:rPr>
              <w:t>/ подпись /</w:t>
            </w:r>
          </w:p>
        </w:tc>
        <w:tc>
          <w:tcPr>
            <w:tcW w:w="5688" w:type="dxa"/>
          </w:tcPr>
          <w:p w:rsidR="009A220D" w:rsidRPr="00D209DE" w:rsidRDefault="009A220D" w:rsidP="00DA1D9C">
            <w:pPr>
              <w:widowControl w:val="0"/>
              <w:suppressAutoHyphens/>
              <w:ind w:firstLine="0"/>
              <w:jc w:val="left"/>
              <w:rPr>
                <w:kern w:val="1"/>
                <w:szCs w:val="24"/>
                <w:lang w:eastAsia="ru-RU"/>
              </w:rPr>
            </w:pPr>
            <w:r>
              <w:rPr>
                <w:kern w:val="1"/>
                <w:szCs w:val="24"/>
                <w:lang w:eastAsia="ru-RU"/>
              </w:rPr>
              <w:t>ведущий инженер-программист</w:t>
            </w:r>
            <w:r w:rsidRPr="000A3D55">
              <w:rPr>
                <w:kern w:val="1"/>
                <w:szCs w:val="24"/>
                <w:lang w:eastAsia="ru-RU"/>
              </w:rPr>
              <w:t xml:space="preserve"> </w:t>
            </w:r>
            <w:r>
              <w:rPr>
                <w:kern w:val="1"/>
                <w:szCs w:val="24"/>
                <w:lang w:eastAsia="ru-RU"/>
              </w:rPr>
              <w:t>Н. М. Тимофеев</w:t>
            </w:r>
          </w:p>
        </w:tc>
      </w:tr>
      <w:tr w:rsidR="009A220D" w:rsidRPr="00A96400" w:rsidTr="000A3D55">
        <w:trPr>
          <w:trHeight w:val="854"/>
        </w:trPr>
        <w:tc>
          <w:tcPr>
            <w:tcW w:w="2700" w:type="dxa"/>
          </w:tcPr>
          <w:p w:rsidR="009A220D" w:rsidRPr="00E82358" w:rsidRDefault="009A220D" w:rsidP="00DA1D9C">
            <w:pPr>
              <w:widowControl w:val="0"/>
              <w:suppressAutoHyphens/>
              <w:ind w:firstLine="0"/>
              <w:jc w:val="left"/>
              <w:rPr>
                <w:kern w:val="1"/>
                <w:szCs w:val="24"/>
                <w:lang w:eastAsia="ru-RU"/>
              </w:rPr>
            </w:pPr>
            <w:r w:rsidRPr="00E82358">
              <w:rPr>
                <w:kern w:val="1"/>
                <w:szCs w:val="24"/>
                <w:lang w:eastAsia="ru-RU"/>
              </w:rPr>
              <w:t>“Допустить к защите”</w:t>
            </w:r>
            <w:r w:rsidRPr="00E82358">
              <w:rPr>
                <w:rFonts w:eastAsia="MS Mincho"/>
                <w:kern w:val="1"/>
                <w:szCs w:val="24"/>
                <w:lang w:eastAsia="ru-RU"/>
              </w:rPr>
              <w:br/>
            </w:r>
            <w:r w:rsidRPr="00E82358">
              <w:rPr>
                <w:kern w:val="1"/>
                <w:szCs w:val="24"/>
                <w:lang w:eastAsia="ru-RU"/>
              </w:rPr>
              <w:t>заведующий кафедрой,</w:t>
            </w:r>
          </w:p>
        </w:tc>
        <w:tc>
          <w:tcPr>
            <w:tcW w:w="2520" w:type="dxa"/>
          </w:tcPr>
          <w:p w:rsidR="009A220D" w:rsidRPr="00E82358" w:rsidRDefault="009A220D" w:rsidP="00DA1D9C">
            <w:pPr>
              <w:widowControl w:val="0"/>
              <w:suppressAutoHyphens/>
              <w:ind w:firstLine="0"/>
              <w:jc w:val="center"/>
              <w:rPr>
                <w:kern w:val="1"/>
                <w:szCs w:val="24"/>
                <w:lang w:eastAsia="ru-RU"/>
              </w:rPr>
            </w:pPr>
            <w:r w:rsidRPr="00E82358">
              <w:rPr>
                <w:kern w:val="1"/>
                <w:szCs w:val="24"/>
                <w:lang w:eastAsia="ru-RU"/>
              </w:rPr>
              <w:t>………………</w:t>
            </w:r>
          </w:p>
          <w:p w:rsidR="009A220D" w:rsidRPr="00E82358" w:rsidRDefault="009A220D" w:rsidP="00DA1D9C">
            <w:pPr>
              <w:widowControl w:val="0"/>
              <w:suppressAutoHyphens/>
              <w:ind w:firstLine="0"/>
              <w:jc w:val="center"/>
              <w:rPr>
                <w:kern w:val="1"/>
                <w:szCs w:val="24"/>
                <w:lang w:eastAsia="ru-RU"/>
              </w:rPr>
            </w:pPr>
            <w:r w:rsidRPr="00E82358">
              <w:rPr>
                <w:kern w:val="1"/>
                <w:szCs w:val="24"/>
                <w:lang w:eastAsia="ru-RU"/>
              </w:rPr>
              <w:t>/ подпись /</w:t>
            </w:r>
          </w:p>
        </w:tc>
        <w:tc>
          <w:tcPr>
            <w:tcW w:w="5688" w:type="dxa"/>
          </w:tcPr>
          <w:p w:rsidR="009A220D" w:rsidRPr="00E82358" w:rsidRDefault="009A220D" w:rsidP="004D0671">
            <w:pPr>
              <w:widowControl w:val="0"/>
              <w:suppressAutoHyphens/>
              <w:ind w:firstLine="33"/>
              <w:jc w:val="left"/>
              <w:rPr>
                <w:kern w:val="1"/>
                <w:szCs w:val="24"/>
                <w:lang w:eastAsia="ru-RU"/>
              </w:rPr>
            </w:pPr>
            <w:r w:rsidRPr="00E82358">
              <w:rPr>
                <w:kern w:val="1"/>
                <w:szCs w:val="24"/>
                <w:lang w:eastAsia="ru-RU"/>
              </w:rPr>
              <w:t>д.ф.-м.н., проф. А.</w:t>
            </w:r>
            <w:r w:rsidRPr="003E0F1B">
              <w:rPr>
                <w:kern w:val="1"/>
                <w:szCs w:val="24"/>
                <w:lang w:eastAsia="ru-RU"/>
              </w:rPr>
              <w:t xml:space="preserve"> </w:t>
            </w:r>
            <w:r w:rsidRPr="00E82358">
              <w:rPr>
                <w:kern w:val="1"/>
                <w:szCs w:val="24"/>
                <w:lang w:eastAsia="ru-RU"/>
              </w:rPr>
              <w:t>Н</w:t>
            </w:r>
            <w:r w:rsidRPr="003E0F1B">
              <w:rPr>
                <w:kern w:val="1"/>
                <w:szCs w:val="24"/>
                <w:lang w:eastAsia="ru-RU"/>
              </w:rPr>
              <w:t>.</w:t>
            </w:r>
            <w:r w:rsidRPr="00E82358">
              <w:rPr>
                <w:kern w:val="1"/>
                <w:szCs w:val="24"/>
                <w:lang w:eastAsia="ru-RU"/>
              </w:rPr>
              <w:t xml:space="preserve"> Терехов.</w:t>
            </w:r>
          </w:p>
        </w:tc>
      </w:tr>
    </w:tbl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eastAsia="ru-RU"/>
        </w:rPr>
      </w:pPr>
    </w:p>
    <w:p w:rsidR="009A220D" w:rsidRPr="006168E5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Cs w:val="24"/>
          <w:lang w:val="en-US" w:eastAsia="ru-RU"/>
        </w:rPr>
      </w:pPr>
      <w:r w:rsidRPr="00A96400">
        <w:rPr>
          <w:kern w:val="1"/>
          <w:szCs w:val="24"/>
          <w:lang w:eastAsia="ru-RU"/>
        </w:rPr>
        <w:t>Санкт</w:t>
      </w:r>
      <w:r w:rsidRPr="006168E5">
        <w:rPr>
          <w:kern w:val="1"/>
          <w:szCs w:val="24"/>
          <w:lang w:val="en-US" w:eastAsia="ru-RU"/>
        </w:rPr>
        <w:t>-</w:t>
      </w:r>
      <w:r w:rsidRPr="00A96400">
        <w:rPr>
          <w:kern w:val="1"/>
          <w:szCs w:val="24"/>
          <w:lang w:eastAsia="ru-RU"/>
        </w:rPr>
        <w:t>Петербург</w:t>
      </w: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 w:val="28"/>
          <w:szCs w:val="32"/>
          <w:lang w:val="en-US" w:eastAsia="ru-RU"/>
        </w:rPr>
      </w:pPr>
      <w:r w:rsidRPr="00A96400">
        <w:rPr>
          <w:kern w:val="1"/>
          <w:szCs w:val="24"/>
          <w:lang w:val="en-US" w:eastAsia="ru-RU"/>
        </w:rPr>
        <w:fldChar w:fldCharType="begin"/>
      </w:r>
      <w:r w:rsidRPr="00A96400">
        <w:rPr>
          <w:kern w:val="1"/>
          <w:szCs w:val="24"/>
          <w:lang w:val="en-US" w:eastAsia="ru-RU"/>
        </w:rPr>
        <w:instrText xml:space="preserve"> DATE  \@ "yyyy"  \* MERGEFORMAT </w:instrText>
      </w:r>
      <w:r w:rsidRPr="00A96400">
        <w:rPr>
          <w:kern w:val="1"/>
          <w:szCs w:val="24"/>
          <w:lang w:val="en-US" w:eastAsia="ru-RU"/>
        </w:rPr>
        <w:fldChar w:fldCharType="separate"/>
      </w:r>
      <w:r w:rsidR="00C442BE">
        <w:rPr>
          <w:noProof/>
          <w:kern w:val="1"/>
          <w:szCs w:val="24"/>
          <w:lang w:val="en-US" w:eastAsia="ru-RU"/>
        </w:rPr>
        <w:t>2011</w:t>
      </w:r>
      <w:r w:rsidRPr="00A96400">
        <w:rPr>
          <w:kern w:val="1"/>
          <w:szCs w:val="24"/>
          <w:lang w:val="en-US" w:eastAsia="ru-RU"/>
        </w:rPr>
        <w:fldChar w:fldCharType="end"/>
      </w:r>
      <w:r w:rsidRPr="00A96400">
        <w:rPr>
          <w:kern w:val="1"/>
          <w:sz w:val="28"/>
          <w:szCs w:val="32"/>
          <w:lang w:val="en-US" w:eastAsia="ru-RU"/>
        </w:rPr>
        <w:t xml:space="preserve"> </w:t>
      </w:r>
    </w:p>
    <w:p w:rsidR="009A220D" w:rsidRPr="00A96400" w:rsidRDefault="009A220D" w:rsidP="00422272">
      <w:pPr>
        <w:spacing w:after="200" w:line="276" w:lineRule="auto"/>
        <w:ind w:firstLine="0"/>
        <w:jc w:val="left"/>
        <w:rPr>
          <w:kern w:val="1"/>
          <w:sz w:val="28"/>
          <w:szCs w:val="32"/>
          <w:lang w:val="en-US" w:eastAsia="ru-RU"/>
        </w:rPr>
      </w:pPr>
      <w:r w:rsidRPr="00A96400">
        <w:rPr>
          <w:kern w:val="1"/>
          <w:sz w:val="28"/>
          <w:szCs w:val="32"/>
          <w:lang w:val="en-US" w:eastAsia="ru-RU"/>
        </w:rPr>
        <w:br w:type="page"/>
      </w: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 w:val="28"/>
          <w:szCs w:val="32"/>
          <w:lang w:val="en-US" w:eastAsia="ru-RU"/>
        </w:rPr>
      </w:pPr>
      <w:smartTag w:uri="urn:schemas-microsoft-com:office:smarttags" w:element="place">
        <w:smartTag w:uri="urn:schemas-microsoft-com:office:smarttags" w:element="PlaceName">
          <w:r w:rsidRPr="00A96400">
            <w:rPr>
              <w:kern w:val="1"/>
              <w:sz w:val="28"/>
              <w:szCs w:val="32"/>
              <w:lang w:val="en-US" w:eastAsia="ru-RU"/>
            </w:rPr>
            <w:t>SAINT PETERSBURG</w:t>
          </w:r>
        </w:smartTag>
        <w:r w:rsidRPr="00A96400">
          <w:rPr>
            <w:kern w:val="1"/>
            <w:sz w:val="28"/>
            <w:szCs w:val="32"/>
            <w:lang w:val="en-US" w:eastAsia="ru-RU"/>
          </w:rPr>
          <w:t xml:space="preserve"> </w:t>
        </w:r>
        <w:smartTag w:uri="urn:schemas-microsoft-com:office:smarttags" w:element="PlaceType">
          <w:r w:rsidRPr="00A96400">
            <w:rPr>
              <w:kern w:val="1"/>
              <w:sz w:val="28"/>
              <w:szCs w:val="32"/>
              <w:lang w:val="en-US" w:eastAsia="ru-RU"/>
            </w:rPr>
            <w:t>STATE</w:t>
          </w:r>
        </w:smartTag>
        <w:r w:rsidRPr="00A96400">
          <w:rPr>
            <w:kern w:val="1"/>
            <w:sz w:val="28"/>
            <w:szCs w:val="32"/>
            <w:lang w:val="en-US" w:eastAsia="ru-RU"/>
          </w:rPr>
          <w:t xml:space="preserve"> </w:t>
        </w:r>
        <w:smartTag w:uri="urn:schemas-microsoft-com:office:smarttags" w:element="PlaceType">
          <w:r w:rsidRPr="00A96400">
            <w:rPr>
              <w:kern w:val="1"/>
              <w:sz w:val="28"/>
              <w:szCs w:val="32"/>
              <w:lang w:val="en-US" w:eastAsia="ru-RU"/>
            </w:rPr>
            <w:t>UNIVERSITY</w:t>
          </w:r>
        </w:smartTag>
      </w:smartTag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 w:val="28"/>
          <w:szCs w:val="28"/>
          <w:lang w:val="en-US" w:eastAsia="ru-RU"/>
        </w:rPr>
      </w:pPr>
      <w:r w:rsidRPr="00A96400">
        <w:rPr>
          <w:kern w:val="1"/>
          <w:sz w:val="28"/>
          <w:szCs w:val="28"/>
          <w:lang w:val="en-US" w:eastAsia="ru-RU"/>
        </w:rPr>
        <w:t xml:space="preserve">Mathematics </w:t>
      </w:r>
      <w:r>
        <w:rPr>
          <w:kern w:val="1"/>
          <w:sz w:val="28"/>
          <w:szCs w:val="28"/>
          <w:lang w:val="en-US" w:eastAsia="ru-RU"/>
        </w:rPr>
        <w:t>and</w:t>
      </w:r>
      <w:r w:rsidRPr="00A96400">
        <w:rPr>
          <w:kern w:val="1"/>
          <w:sz w:val="28"/>
          <w:szCs w:val="28"/>
          <w:lang w:val="en-US" w:eastAsia="ru-RU"/>
        </w:rPr>
        <w:t xml:space="preserve"> Mechanics Faculty</w:t>
      </w: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b/>
          <w:bCs/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b/>
          <w:bCs/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 w:val="28"/>
          <w:szCs w:val="28"/>
          <w:lang w:val="en-US" w:eastAsia="ru-RU"/>
        </w:rPr>
      </w:pPr>
      <w:r w:rsidRPr="00A96400">
        <w:rPr>
          <w:kern w:val="1"/>
          <w:sz w:val="28"/>
          <w:szCs w:val="28"/>
          <w:lang w:val="en-US" w:eastAsia="ru-RU"/>
        </w:rPr>
        <w:t xml:space="preserve">Software Engineering </w:t>
      </w:r>
      <w:r>
        <w:rPr>
          <w:kern w:val="1"/>
          <w:sz w:val="28"/>
          <w:szCs w:val="28"/>
          <w:lang w:val="en-US" w:eastAsia="ru-RU"/>
        </w:rPr>
        <w:t>Department</w:t>
      </w: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Cs w:val="24"/>
          <w:lang w:val="en-US" w:eastAsia="ru-RU"/>
        </w:rPr>
      </w:pPr>
      <w:r>
        <w:rPr>
          <w:bCs/>
          <w:kern w:val="1"/>
          <w:sz w:val="40"/>
          <w:szCs w:val="40"/>
          <w:lang w:val="en-US" w:eastAsia="ru-RU"/>
        </w:rPr>
        <w:t>TRANSLATION SPECIFICATION REENGINEERING TOOL</w:t>
      </w: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Cs w:val="24"/>
          <w:lang w:val="en-US" w:eastAsia="ru-RU"/>
        </w:rPr>
      </w:pPr>
      <w:r>
        <w:rPr>
          <w:kern w:val="1"/>
          <w:szCs w:val="24"/>
          <w:lang w:val="en-US" w:eastAsia="ru-RU"/>
        </w:rPr>
        <w:t xml:space="preserve">Graduate paper </w:t>
      </w:r>
      <w:r w:rsidRPr="00A96400">
        <w:rPr>
          <w:kern w:val="1"/>
          <w:szCs w:val="24"/>
          <w:lang w:val="en-US" w:eastAsia="ru-RU"/>
        </w:rPr>
        <w:t>by</w:t>
      </w: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 w:val="28"/>
          <w:szCs w:val="28"/>
          <w:lang w:val="en-US" w:eastAsia="ru-RU"/>
        </w:rPr>
      </w:pPr>
      <w:smartTag w:uri="urn:schemas-microsoft-com:office:smarttags" w:element="PersonName">
        <w:r w:rsidRPr="00A96400">
          <w:rPr>
            <w:kern w:val="1"/>
            <w:sz w:val="28"/>
            <w:szCs w:val="28"/>
            <w:lang w:val="en-US" w:eastAsia="ru-RU"/>
          </w:rPr>
          <w:t>Konstantin Ulitin</w:t>
        </w:r>
      </w:smartTag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1A3313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 w:val="28"/>
          <w:szCs w:val="28"/>
          <w:lang w:val="en-US" w:eastAsia="ru-RU"/>
        </w:rPr>
      </w:pPr>
      <w:r>
        <w:rPr>
          <w:kern w:val="1"/>
          <w:sz w:val="28"/>
          <w:szCs w:val="28"/>
          <w:lang w:val="en-US" w:eastAsia="ru-RU"/>
        </w:rPr>
        <w:t>545 group</w:t>
      </w: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2808"/>
        <w:gridCol w:w="2545"/>
        <w:gridCol w:w="3827"/>
      </w:tblGrid>
      <w:tr w:rsidR="009A220D" w:rsidRPr="008B56BE" w:rsidTr="00DA1D9C">
        <w:trPr>
          <w:trHeight w:val="1190"/>
        </w:trPr>
        <w:tc>
          <w:tcPr>
            <w:tcW w:w="2808" w:type="dxa"/>
          </w:tcPr>
          <w:p w:rsidR="009A220D" w:rsidRPr="001A3313" w:rsidRDefault="009A220D" w:rsidP="00DA1D9C">
            <w:pPr>
              <w:widowControl w:val="0"/>
              <w:suppressAutoHyphens/>
              <w:ind w:firstLine="0"/>
              <w:jc w:val="left"/>
              <w:rPr>
                <w:kern w:val="1"/>
                <w:szCs w:val="24"/>
                <w:lang w:val="en-US" w:eastAsia="ru-RU"/>
              </w:rPr>
            </w:pPr>
            <w:r w:rsidRPr="001A3313">
              <w:rPr>
                <w:kern w:val="1"/>
                <w:szCs w:val="24"/>
                <w:lang w:val="en-US" w:eastAsia="ru-RU"/>
              </w:rPr>
              <w:t>Scientific advisor</w:t>
            </w:r>
          </w:p>
        </w:tc>
        <w:tc>
          <w:tcPr>
            <w:tcW w:w="2545" w:type="dxa"/>
          </w:tcPr>
          <w:p w:rsidR="009A220D" w:rsidRPr="00E82358" w:rsidRDefault="009A220D" w:rsidP="00DA1D9C">
            <w:pPr>
              <w:widowControl w:val="0"/>
              <w:suppressAutoHyphens/>
              <w:ind w:firstLine="0"/>
              <w:jc w:val="center"/>
              <w:rPr>
                <w:kern w:val="1"/>
                <w:szCs w:val="24"/>
                <w:lang w:val="en-US" w:eastAsia="ru-RU"/>
              </w:rPr>
            </w:pPr>
            <w:r w:rsidRPr="00E82358">
              <w:rPr>
                <w:kern w:val="1"/>
                <w:szCs w:val="24"/>
                <w:lang w:eastAsia="ru-RU"/>
              </w:rPr>
              <w:t>………………</w:t>
            </w:r>
          </w:p>
        </w:tc>
        <w:tc>
          <w:tcPr>
            <w:tcW w:w="3827" w:type="dxa"/>
          </w:tcPr>
          <w:p w:rsidR="009A220D" w:rsidRPr="00E82358" w:rsidRDefault="009A220D" w:rsidP="00DA1D9C">
            <w:pPr>
              <w:widowControl w:val="0"/>
              <w:suppressAutoHyphens/>
              <w:ind w:firstLine="0"/>
              <w:jc w:val="left"/>
              <w:rPr>
                <w:kern w:val="1"/>
                <w:szCs w:val="24"/>
                <w:lang w:val="en-US" w:eastAsia="ru-RU"/>
              </w:rPr>
            </w:pPr>
            <w:r w:rsidRPr="00E82358">
              <w:rPr>
                <w:kern w:val="1"/>
                <w:szCs w:val="24"/>
                <w:lang w:val="en-US" w:eastAsia="ru-RU"/>
              </w:rPr>
              <w:t>Senior</w:t>
            </w:r>
            <w:r>
              <w:rPr>
                <w:kern w:val="1"/>
                <w:szCs w:val="24"/>
                <w:lang w:val="en-US" w:eastAsia="ru-RU"/>
              </w:rPr>
              <w:t xml:space="preserve"> Staff Scientist</w:t>
            </w:r>
            <w:r w:rsidRPr="00E82358">
              <w:rPr>
                <w:kern w:val="1"/>
                <w:szCs w:val="24"/>
                <w:lang w:val="en-US" w:eastAsia="ru-RU"/>
              </w:rPr>
              <w:t xml:space="preserve"> J.</w:t>
            </w:r>
            <w:r>
              <w:rPr>
                <w:kern w:val="1"/>
                <w:szCs w:val="24"/>
                <w:lang w:val="en-US" w:eastAsia="ru-RU"/>
              </w:rPr>
              <w:t xml:space="preserve"> </w:t>
            </w:r>
            <w:r w:rsidRPr="00E82358">
              <w:rPr>
                <w:kern w:val="1"/>
                <w:szCs w:val="24"/>
                <w:lang w:val="en-US" w:eastAsia="ru-RU"/>
              </w:rPr>
              <w:t>A. Kirilenko</w:t>
            </w:r>
          </w:p>
        </w:tc>
      </w:tr>
      <w:tr w:rsidR="009A220D" w:rsidRPr="008B56BE" w:rsidTr="00DA1D9C">
        <w:trPr>
          <w:trHeight w:val="1277"/>
        </w:trPr>
        <w:tc>
          <w:tcPr>
            <w:tcW w:w="2808" w:type="dxa"/>
          </w:tcPr>
          <w:p w:rsidR="009A220D" w:rsidRPr="00E82358" w:rsidRDefault="009A220D" w:rsidP="00DA1D9C">
            <w:pPr>
              <w:widowControl w:val="0"/>
              <w:suppressAutoHyphens/>
              <w:ind w:firstLine="0"/>
              <w:jc w:val="left"/>
              <w:rPr>
                <w:kern w:val="1"/>
                <w:szCs w:val="24"/>
                <w:lang w:val="en-US" w:eastAsia="ru-RU"/>
              </w:rPr>
            </w:pPr>
            <w:r w:rsidRPr="00E82358">
              <w:rPr>
                <w:kern w:val="1"/>
                <w:szCs w:val="24"/>
                <w:lang w:val="en-US" w:eastAsia="ru-RU"/>
              </w:rPr>
              <w:t>Reviewer</w:t>
            </w:r>
          </w:p>
        </w:tc>
        <w:tc>
          <w:tcPr>
            <w:tcW w:w="2545" w:type="dxa"/>
          </w:tcPr>
          <w:p w:rsidR="009A220D" w:rsidRPr="00E82358" w:rsidRDefault="009A220D" w:rsidP="00DA1D9C">
            <w:pPr>
              <w:widowControl w:val="0"/>
              <w:suppressAutoHyphens/>
              <w:ind w:firstLine="0"/>
              <w:jc w:val="center"/>
              <w:rPr>
                <w:kern w:val="1"/>
                <w:szCs w:val="24"/>
                <w:lang w:val="en-US" w:eastAsia="ru-RU"/>
              </w:rPr>
            </w:pPr>
            <w:r w:rsidRPr="00E82358">
              <w:rPr>
                <w:kern w:val="1"/>
                <w:szCs w:val="24"/>
                <w:lang w:val="en-US" w:eastAsia="ru-RU"/>
              </w:rPr>
              <w:t>………………</w:t>
            </w:r>
          </w:p>
        </w:tc>
        <w:tc>
          <w:tcPr>
            <w:tcW w:w="3827" w:type="dxa"/>
          </w:tcPr>
          <w:p w:rsidR="009A220D" w:rsidRPr="00D209DE" w:rsidRDefault="009A220D" w:rsidP="00DA1D9C">
            <w:pPr>
              <w:widowControl w:val="0"/>
              <w:suppressAutoHyphens/>
              <w:ind w:firstLine="0"/>
              <w:jc w:val="left"/>
              <w:rPr>
                <w:kern w:val="1"/>
                <w:szCs w:val="24"/>
                <w:lang w:val="en-US" w:eastAsia="ru-RU"/>
              </w:rPr>
            </w:pPr>
            <w:r>
              <w:rPr>
                <w:kern w:val="1"/>
                <w:szCs w:val="24"/>
                <w:lang w:val="en-US" w:eastAsia="ru-RU"/>
              </w:rPr>
              <w:t>Lead Developer N. M. Timofeev</w:t>
            </w:r>
          </w:p>
        </w:tc>
      </w:tr>
      <w:tr w:rsidR="009A220D" w:rsidRPr="008B56BE" w:rsidTr="00DA1D9C">
        <w:tc>
          <w:tcPr>
            <w:tcW w:w="2808" w:type="dxa"/>
          </w:tcPr>
          <w:p w:rsidR="009A220D" w:rsidRPr="00E82358" w:rsidRDefault="009A220D" w:rsidP="00DA1D9C">
            <w:pPr>
              <w:widowControl w:val="0"/>
              <w:suppressAutoHyphens/>
              <w:ind w:firstLine="0"/>
              <w:jc w:val="left"/>
              <w:rPr>
                <w:kern w:val="1"/>
                <w:szCs w:val="24"/>
                <w:lang w:val="en-US" w:eastAsia="ru-RU"/>
              </w:rPr>
            </w:pPr>
            <w:r w:rsidRPr="00E82358">
              <w:rPr>
                <w:kern w:val="1"/>
                <w:szCs w:val="24"/>
                <w:lang w:val="en-US" w:eastAsia="ru-RU"/>
              </w:rPr>
              <w:t>“Approved by”</w:t>
            </w:r>
            <w:r w:rsidRPr="00E82358">
              <w:rPr>
                <w:rFonts w:eastAsia="MS Mincho"/>
                <w:kern w:val="1"/>
                <w:szCs w:val="24"/>
                <w:lang w:val="en-US" w:eastAsia="ru-RU"/>
              </w:rPr>
              <w:br/>
            </w:r>
            <w:r w:rsidRPr="00E82358">
              <w:rPr>
                <w:kern w:val="1"/>
                <w:szCs w:val="24"/>
                <w:lang w:val="en-US" w:eastAsia="ru-RU"/>
              </w:rPr>
              <w:t>Head of Department</w:t>
            </w:r>
          </w:p>
        </w:tc>
        <w:tc>
          <w:tcPr>
            <w:tcW w:w="2545" w:type="dxa"/>
          </w:tcPr>
          <w:p w:rsidR="009A220D" w:rsidRPr="00E82358" w:rsidRDefault="009A220D" w:rsidP="00DA1D9C">
            <w:pPr>
              <w:widowControl w:val="0"/>
              <w:suppressAutoHyphens/>
              <w:ind w:firstLine="0"/>
              <w:jc w:val="center"/>
              <w:rPr>
                <w:kern w:val="1"/>
                <w:szCs w:val="24"/>
                <w:lang w:val="en-US" w:eastAsia="ru-RU"/>
              </w:rPr>
            </w:pPr>
            <w:r w:rsidRPr="00E82358">
              <w:rPr>
                <w:kern w:val="1"/>
                <w:szCs w:val="24"/>
                <w:lang w:val="en-US" w:eastAsia="ru-RU"/>
              </w:rPr>
              <w:t>………………</w:t>
            </w:r>
          </w:p>
        </w:tc>
        <w:tc>
          <w:tcPr>
            <w:tcW w:w="3827" w:type="dxa"/>
          </w:tcPr>
          <w:p w:rsidR="009A220D" w:rsidRPr="00E82358" w:rsidRDefault="009A220D" w:rsidP="00DA1D9C">
            <w:pPr>
              <w:widowControl w:val="0"/>
              <w:suppressAutoHyphens/>
              <w:ind w:firstLine="33"/>
              <w:jc w:val="left"/>
              <w:rPr>
                <w:kern w:val="1"/>
                <w:szCs w:val="24"/>
                <w:lang w:val="en-US" w:eastAsia="ru-RU"/>
              </w:rPr>
            </w:pPr>
            <w:r w:rsidRPr="00E82358">
              <w:rPr>
                <w:kern w:val="1"/>
                <w:szCs w:val="24"/>
                <w:lang w:val="en-US" w:eastAsia="ru-RU"/>
              </w:rPr>
              <w:t>PhD, Professor A. N. Terekhov</w:t>
            </w:r>
          </w:p>
        </w:tc>
      </w:tr>
    </w:tbl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left"/>
        <w:rPr>
          <w:kern w:val="1"/>
          <w:szCs w:val="24"/>
          <w:lang w:val="en-US" w:eastAsia="ru-RU"/>
        </w:rPr>
      </w:pPr>
    </w:p>
    <w:p w:rsidR="009A220D" w:rsidRPr="00A96400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Cs w:val="24"/>
          <w:lang w:val="en-US" w:eastAsia="ru-RU"/>
        </w:rPr>
      </w:pPr>
      <w:smartTag w:uri="urn:schemas-microsoft-com:office:smarttags" w:element="place">
        <w:smartTag w:uri="urn:schemas-microsoft-com:office:smarttags" w:element="City">
          <w:r w:rsidRPr="00A96400">
            <w:rPr>
              <w:kern w:val="1"/>
              <w:szCs w:val="24"/>
              <w:lang w:val="en-US" w:eastAsia="ru-RU"/>
            </w:rPr>
            <w:t>Saint Petersburg</w:t>
          </w:r>
        </w:smartTag>
      </w:smartTag>
    </w:p>
    <w:p w:rsidR="009A220D" w:rsidRDefault="009A220D" w:rsidP="00422272">
      <w:pPr>
        <w:widowControl w:val="0"/>
        <w:suppressAutoHyphens/>
        <w:spacing w:line="240" w:lineRule="auto"/>
        <w:ind w:firstLine="0"/>
        <w:jc w:val="center"/>
        <w:rPr>
          <w:kern w:val="1"/>
          <w:szCs w:val="24"/>
          <w:lang w:eastAsia="ru-RU"/>
        </w:rPr>
      </w:pPr>
      <w:r w:rsidRPr="00A96400">
        <w:rPr>
          <w:kern w:val="1"/>
          <w:szCs w:val="24"/>
          <w:lang w:val="en-US" w:eastAsia="ru-RU"/>
        </w:rPr>
        <w:fldChar w:fldCharType="begin"/>
      </w:r>
      <w:r w:rsidRPr="00A96400">
        <w:rPr>
          <w:kern w:val="1"/>
          <w:szCs w:val="24"/>
          <w:lang w:val="en-US" w:eastAsia="ru-RU"/>
        </w:rPr>
        <w:instrText xml:space="preserve"> DATE  \@ "yyyy"  \* MERGEFORMAT </w:instrText>
      </w:r>
      <w:r w:rsidRPr="00A96400">
        <w:rPr>
          <w:kern w:val="1"/>
          <w:szCs w:val="24"/>
          <w:lang w:val="en-US" w:eastAsia="ru-RU"/>
        </w:rPr>
        <w:fldChar w:fldCharType="separate"/>
      </w:r>
      <w:r w:rsidR="00C442BE">
        <w:rPr>
          <w:noProof/>
          <w:kern w:val="1"/>
          <w:szCs w:val="24"/>
          <w:lang w:val="en-US" w:eastAsia="ru-RU"/>
        </w:rPr>
        <w:t>2011</w:t>
      </w:r>
      <w:r w:rsidRPr="00A96400">
        <w:rPr>
          <w:kern w:val="1"/>
          <w:szCs w:val="24"/>
          <w:lang w:val="en-US" w:eastAsia="ru-RU"/>
        </w:rPr>
        <w:fldChar w:fldCharType="end"/>
      </w:r>
    </w:p>
    <w:p w:rsidR="009A220D" w:rsidRDefault="009A220D" w:rsidP="00422272">
      <w:pPr>
        <w:spacing w:line="240" w:lineRule="auto"/>
        <w:ind w:firstLine="0"/>
        <w:jc w:val="left"/>
        <w:rPr>
          <w:kern w:val="1"/>
          <w:szCs w:val="24"/>
          <w:lang w:eastAsia="ru-RU"/>
        </w:rPr>
      </w:pPr>
      <w:r>
        <w:rPr>
          <w:kern w:val="1"/>
          <w:szCs w:val="24"/>
          <w:lang w:eastAsia="ru-RU"/>
        </w:rPr>
        <w:br w:type="page"/>
      </w:r>
    </w:p>
    <w:p w:rsidR="009A220D" w:rsidRDefault="009A220D">
      <w:pPr>
        <w:pStyle w:val="TOCHeading"/>
      </w:pPr>
      <w:r>
        <w:t>Оглавление</w:t>
      </w:r>
    </w:p>
    <w:p w:rsidR="004D59E4" w:rsidRDefault="009A220D">
      <w:pPr>
        <w:pStyle w:val="TOC1"/>
        <w:tabs>
          <w:tab w:val="right" w:leader="dot" w:pos="9679"/>
        </w:tabs>
        <w:rPr>
          <w:noProof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5142294" w:history="1">
        <w:r w:rsidR="004D59E4" w:rsidRPr="009F7C0B">
          <w:rPr>
            <w:rStyle w:val="Hyperlink"/>
            <w:noProof/>
            <w:lang w:eastAsia="ru-RU"/>
          </w:rPr>
          <w:t>Введение</w:t>
        </w:r>
        <w:r w:rsidR="004D59E4">
          <w:rPr>
            <w:noProof/>
            <w:webHidden/>
          </w:rPr>
          <w:tab/>
        </w:r>
        <w:r w:rsidR="004D59E4">
          <w:rPr>
            <w:noProof/>
            <w:webHidden/>
          </w:rPr>
          <w:fldChar w:fldCharType="begin"/>
        </w:r>
        <w:r w:rsidR="004D59E4">
          <w:rPr>
            <w:noProof/>
            <w:webHidden/>
          </w:rPr>
          <w:instrText xml:space="preserve"> PAGEREF _Toc295142294 \h </w:instrText>
        </w:r>
        <w:r w:rsidR="001B7C8C">
          <w:rPr>
            <w:noProof/>
          </w:rPr>
        </w:r>
        <w:r w:rsidR="004D59E4"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5</w:t>
        </w:r>
        <w:r w:rsidR="004D59E4">
          <w:rPr>
            <w:noProof/>
            <w:webHidden/>
          </w:rPr>
          <w:fldChar w:fldCharType="end"/>
        </w:r>
      </w:hyperlink>
    </w:p>
    <w:p w:rsidR="004D59E4" w:rsidRDefault="004D59E4">
      <w:pPr>
        <w:pStyle w:val="TOC1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295" w:history="1">
        <w:r w:rsidRPr="009F7C0B">
          <w:rPr>
            <w:rStyle w:val="Hyperlink"/>
            <w:noProof/>
            <w:lang w:eastAsia="ru-RU"/>
          </w:rPr>
          <w:t>Выбор базовой техно</w:t>
        </w:r>
        <w:r w:rsidRPr="009F7C0B">
          <w:rPr>
            <w:rStyle w:val="Hyperlink"/>
            <w:noProof/>
            <w:lang w:eastAsia="ru-RU"/>
          </w:rPr>
          <w:t>л</w:t>
        </w:r>
        <w:r w:rsidRPr="009F7C0B">
          <w:rPr>
            <w:rStyle w:val="Hyperlink"/>
            <w:noProof/>
            <w:lang w:eastAsia="ru-RU"/>
          </w:rPr>
          <w:t>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_Toc295142295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2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296" w:history="1">
        <w:r w:rsidRPr="009F7C0B">
          <w:rPr>
            <w:rStyle w:val="Hyperlink"/>
            <w:noProof/>
            <w:lang w:val="en-US"/>
          </w:rPr>
          <w:t>DMS</w:t>
        </w:r>
        <w:r w:rsidRPr="009F7C0B">
          <w:rPr>
            <w:rStyle w:val="Hyperlink"/>
            <w:noProof/>
          </w:rPr>
          <w:t xml:space="preserve"> </w:t>
        </w:r>
        <w:r w:rsidRPr="009F7C0B">
          <w:rPr>
            <w:rStyle w:val="Hyperlink"/>
            <w:noProof/>
            <w:lang w:val="en-US"/>
          </w:rPr>
          <w:t>Software</w:t>
        </w:r>
        <w:r w:rsidRPr="009F7C0B">
          <w:rPr>
            <w:rStyle w:val="Hyperlink"/>
            <w:noProof/>
          </w:rPr>
          <w:t xml:space="preserve"> </w:t>
        </w:r>
        <w:r w:rsidRPr="009F7C0B">
          <w:rPr>
            <w:rStyle w:val="Hyperlink"/>
            <w:noProof/>
            <w:lang w:val="en-US"/>
          </w:rPr>
          <w:t>reengineering</w:t>
        </w:r>
        <w:r w:rsidRPr="009F7C0B">
          <w:rPr>
            <w:rStyle w:val="Hyperlink"/>
            <w:noProof/>
          </w:rPr>
          <w:t xml:space="preserve"> </w:t>
        </w:r>
        <w:r w:rsidRPr="009F7C0B">
          <w:rPr>
            <w:rStyle w:val="Hyperlink"/>
            <w:noProof/>
            <w:lang w:val="en-US"/>
          </w:rPr>
          <w:t>toolkit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_Toc295142296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2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297" w:history="1">
        <w:r w:rsidRPr="009F7C0B">
          <w:rPr>
            <w:rStyle w:val="Hyperlink"/>
            <w:noProof/>
            <w:lang w:val="en-US"/>
          </w:rPr>
          <w:t>TXL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_Toc295142297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2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298" w:history="1">
        <w:r w:rsidRPr="009F7C0B">
          <w:rPr>
            <w:rStyle w:val="Hyperlink"/>
            <w:noProof/>
            <w:lang w:val="en-US"/>
          </w:rPr>
          <w:t>Stratego</w:t>
        </w:r>
        <w:r w:rsidRPr="009F7C0B">
          <w:rPr>
            <w:rStyle w:val="Hyperlink"/>
            <w:noProof/>
          </w:rPr>
          <w:t>/</w:t>
        </w:r>
        <w:r w:rsidRPr="009F7C0B">
          <w:rPr>
            <w:rStyle w:val="Hyperlink"/>
            <w:noProof/>
            <w:lang w:val="en-US"/>
          </w:rPr>
          <w:t>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_Toc295142298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2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299" w:history="1">
        <w:r w:rsidRPr="009F7C0B">
          <w:rPr>
            <w:rStyle w:val="Hyperlink"/>
            <w:noProof/>
            <w:lang w:val="en-US"/>
          </w:rPr>
          <w:t>YaccConstructor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_Toc295142299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2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00" w:history="1">
        <w:r w:rsidRPr="009F7C0B">
          <w:rPr>
            <w:rStyle w:val="Hyperlink"/>
            <w:noProof/>
          </w:rPr>
          <w:t>Результаты обзора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_Toc295142300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1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01" w:history="1">
        <w:r w:rsidRPr="009F7C0B">
          <w:rPr>
            <w:rStyle w:val="Hyperlink"/>
            <w:noProof/>
            <w:lang w:eastAsia="ru-RU"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_Toc295142301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2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02" w:history="1">
        <w:r w:rsidRPr="009F7C0B">
          <w:rPr>
            <w:rStyle w:val="Hyperlink"/>
            <w:noProof/>
          </w:rPr>
          <w:t>Типы узлов дерева разбора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_Toc295142302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2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03" w:history="1">
        <w:r w:rsidRPr="009F7C0B">
          <w:rPr>
            <w:rStyle w:val="Hyperlink"/>
            <w:noProof/>
          </w:rPr>
          <w:t>Особенности внутреннего представления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_Toc295142303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04" w:history="1">
        <w:r w:rsidRPr="009F7C0B">
          <w:rPr>
            <w:rStyle w:val="Hyperlink"/>
            <w:noProof/>
          </w:rPr>
          <w:t>Разрешение конфликтов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_Toc295142304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05" w:history="1">
        <w:r w:rsidRPr="009F7C0B">
          <w:rPr>
            <w:rStyle w:val="Hyperlink"/>
            <w:noProof/>
          </w:rPr>
          <w:t>Правила с одинаковыми именами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_Toc295142305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06" w:history="1">
        <w:r w:rsidRPr="009F7C0B">
          <w:rPr>
            <w:rStyle w:val="Hyperlink"/>
            <w:noProof/>
          </w:rPr>
          <w:t>Целевой язык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_Toc295142306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07" w:history="1">
        <w:r w:rsidRPr="009F7C0B">
          <w:rPr>
            <w:rStyle w:val="Hyperlink"/>
            <w:noProof/>
          </w:rPr>
          <w:t>Типы возвращаемых значений синтаксических конструкций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_Toc295142307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08" w:history="1">
        <w:r w:rsidRPr="009F7C0B">
          <w:rPr>
            <w:rStyle w:val="Hyperlink"/>
            <w:noProof/>
          </w:rPr>
          <w:t>Порядок вычисления атрибутов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_Toc295142308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2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09" w:history="1">
        <w:r w:rsidRPr="009F7C0B">
          <w:rPr>
            <w:rStyle w:val="Hyperlink"/>
            <w:noProof/>
          </w:rPr>
          <w:t>Преобразования внутреннего представления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_Toc295142309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10" w:history="1">
        <w:r w:rsidRPr="009F7C0B">
          <w:rPr>
            <w:rStyle w:val="Hyperlink"/>
            <w:noProof/>
            <w:lang w:val="en-US"/>
          </w:rPr>
          <w:t>AddEOF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_Toc295142310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11" w:history="1">
        <w:r w:rsidRPr="009F7C0B">
          <w:rPr>
            <w:rStyle w:val="Hyperlink"/>
            <w:noProof/>
            <w:lang w:val="en-US"/>
          </w:rPr>
          <w:t>ReplaceLiterals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_Toc295142311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12" w:history="1">
        <w:r w:rsidRPr="009F7C0B">
          <w:rPr>
            <w:rStyle w:val="Hyperlink"/>
            <w:noProof/>
            <w:lang w:val="en-US"/>
          </w:rPr>
          <w:t>ExpandBrackets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_Toc295142312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13" w:history="1">
        <w:r w:rsidRPr="009F7C0B">
          <w:rPr>
            <w:rStyle w:val="Hyperlink"/>
            <w:noProof/>
            <w:lang w:val="en-US"/>
          </w:rPr>
          <w:t>BuildAST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_Toc295142313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14" w:history="1">
        <w:r w:rsidRPr="009F7C0B">
          <w:rPr>
            <w:rStyle w:val="Hyperlink"/>
            <w:noProof/>
            <w:lang w:val="en-US"/>
          </w:rPr>
          <w:t>ExpandEnbfStrict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_Toc295142314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2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15" w:history="1">
        <w:r w:rsidRPr="009F7C0B">
          <w:rPr>
            <w:rStyle w:val="Hyperlink"/>
            <w:noProof/>
          </w:rPr>
          <w:t>Модульность спецификации трансляции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_Toc295142315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16" w:history="1">
        <w:r w:rsidRPr="009F7C0B">
          <w:rPr>
            <w:rStyle w:val="Hyperlink"/>
            <w:noProof/>
            <w:lang w:val="en-US"/>
          </w:rPr>
          <w:t>LeaveLast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_Toc295142316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17" w:history="1">
        <w:r w:rsidRPr="009F7C0B">
          <w:rPr>
            <w:rStyle w:val="Hyperlink"/>
            <w:noProof/>
            <w:lang w:val="en-US"/>
          </w:rPr>
          <w:t>MergeAlter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_Toc295142317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2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18" w:history="1">
        <w:r w:rsidRPr="009F7C0B">
          <w:rPr>
            <w:rStyle w:val="Hyperlink"/>
            <w:noProof/>
          </w:rPr>
          <w:t>Парсеры спецификаций трансляции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_Toc295142318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19" w:history="1">
        <w:r w:rsidRPr="009F7C0B">
          <w:rPr>
            <w:rStyle w:val="Hyperlink"/>
            <w:noProof/>
            <w:lang w:val="en-US"/>
          </w:rPr>
          <w:t>AntlrFrontend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_Toc295142319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20" w:history="1">
        <w:r w:rsidRPr="009F7C0B">
          <w:rPr>
            <w:rStyle w:val="Hyperlink"/>
            <w:noProof/>
            <w:lang w:val="en-US"/>
          </w:rPr>
          <w:t>FsYaccFrontend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_Toc295142320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2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21" w:history="1">
        <w:r w:rsidRPr="009F7C0B">
          <w:rPr>
            <w:rStyle w:val="Hyperlink"/>
            <w:noProof/>
          </w:rPr>
          <w:t>Генераторы спецификаций трансляции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_Toc295142321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22" w:history="1">
        <w:r w:rsidRPr="009F7C0B">
          <w:rPr>
            <w:rStyle w:val="Hyperlink"/>
            <w:noProof/>
            <w:lang w:val="en-US"/>
          </w:rPr>
          <w:t>FsYaccPrinter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_Toc295142322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23" w:history="1">
        <w:r w:rsidRPr="009F7C0B">
          <w:rPr>
            <w:rStyle w:val="Hyperlink"/>
            <w:noProof/>
            <w:lang w:val="en-US"/>
          </w:rPr>
          <w:t>SqlMigration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_Toc295142323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3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24" w:history="1">
        <w:r w:rsidRPr="009F7C0B">
          <w:rPr>
            <w:rStyle w:val="Hyperlink"/>
            <w:noProof/>
          </w:rPr>
          <w:t>Claret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_Toc295142324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1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25" w:history="1">
        <w:r w:rsidRPr="009F7C0B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_Toc295142325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1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26" w:history="1">
        <w:r w:rsidRPr="009F7C0B">
          <w:rPr>
            <w:rStyle w:val="Hyperlink"/>
            <w:noProof/>
          </w:rPr>
          <w:t xml:space="preserve">Примеры использования преобразования </w:t>
        </w:r>
        <w:r w:rsidRPr="009F7C0B">
          <w:rPr>
            <w:rStyle w:val="Hyperlink"/>
            <w:noProof/>
            <w:lang w:val="en-US"/>
          </w:rPr>
          <w:t>BuildAST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_Toc295142326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59E4" w:rsidRDefault="004D59E4">
      <w:pPr>
        <w:pStyle w:val="TOC1"/>
        <w:tabs>
          <w:tab w:val="right" w:leader="dot" w:pos="9679"/>
        </w:tabs>
        <w:rPr>
          <w:noProof/>
          <w:szCs w:val="24"/>
          <w:lang w:eastAsia="ru-RU"/>
        </w:rPr>
      </w:pPr>
      <w:hyperlink w:anchor="_Toc295142327" w:history="1">
        <w:r w:rsidRPr="009F7C0B">
          <w:rPr>
            <w:rStyle w:val="Hyperlink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_Toc295142327 \h </w:instrText>
        </w:r>
        <w:r w:rsidR="001B7C8C">
          <w:rPr>
            <w:noProof/>
          </w:rPr>
        </w:r>
        <w:r>
          <w:rPr>
            <w:noProof/>
            <w:webHidden/>
          </w:rPr>
          <w:fldChar w:fldCharType="separate"/>
        </w:r>
        <w:r w:rsidR="005F792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A220D" w:rsidRDefault="009A220D" w:rsidP="00DA1D9C">
      <w:r>
        <w:fldChar w:fldCharType="end"/>
      </w:r>
    </w:p>
    <w:p w:rsidR="004D59E4" w:rsidRDefault="004D59E4" w:rsidP="004D59E4">
      <w:pPr>
        <w:pStyle w:val="Heading1"/>
        <w:rPr>
          <w:lang w:val="en-US" w:eastAsia="ru-RU"/>
        </w:rPr>
        <w:sectPr w:rsidR="004D59E4" w:rsidSect="00025448">
          <w:footerReference w:type="default" r:id="rId9"/>
          <w:type w:val="continuous"/>
          <w:pgSz w:w="12240" w:h="15840"/>
          <w:pgMar w:top="1134" w:right="850" w:bottom="1134" w:left="1701" w:header="720" w:footer="720" w:gutter="0"/>
          <w:cols w:space="720"/>
        </w:sectPr>
      </w:pPr>
    </w:p>
    <w:p w:rsidR="009A220D" w:rsidRPr="00AB6CE8" w:rsidRDefault="009A220D" w:rsidP="004D59E4">
      <w:pPr>
        <w:pStyle w:val="Heading1"/>
        <w:rPr>
          <w:lang w:eastAsia="ru-RU"/>
        </w:rPr>
      </w:pPr>
      <w:bookmarkStart w:id="0" w:name="_Toc290391281"/>
      <w:bookmarkStart w:id="1" w:name="_Toc295142294"/>
      <w:r>
        <w:rPr>
          <w:lang w:eastAsia="ru-RU"/>
        </w:rPr>
        <w:lastRenderedPageBreak/>
        <w:t>Введение</w:t>
      </w:r>
      <w:bookmarkEnd w:id="0"/>
      <w:bookmarkEnd w:id="1"/>
    </w:p>
    <w:p w:rsidR="009A220D" w:rsidRDefault="009A220D" w:rsidP="0024207D">
      <w:r>
        <w:t>В программном обеспечении, так или иначе работающем с некоторым формальным языком, вместо реализации синтаксического анализатора или транслятора вручную часто пользуются специализированным программным обеспечением — генераторами синтаксич</w:t>
      </w:r>
      <w:r>
        <w:t>е</w:t>
      </w:r>
      <w:r>
        <w:t>ских анализаторов. Такие инструменты автоматически порождают алгоритм, выполняющий синтаксически-управляемую трансляцию по заданной спецификации трансляции. В этом случае спецификация трансляции становится таким же артефактом разрабатываемого пр</w:t>
      </w:r>
      <w:r>
        <w:t>о</w:t>
      </w:r>
      <w:r>
        <w:t>граммного комплекса, как и исходный код.</w:t>
      </w:r>
    </w:p>
    <w:p w:rsidR="009A220D" w:rsidRDefault="009A220D" w:rsidP="0024207D">
      <w:r>
        <w:t>Каждый</w:t>
      </w:r>
      <w:r w:rsidRPr="00601BC4">
        <w:t xml:space="preserve"> </w:t>
      </w:r>
      <w:r>
        <w:t xml:space="preserve">генератор анализаторов </w:t>
      </w:r>
      <w:r w:rsidRPr="00601BC4">
        <w:t>имеет свой язык описания грамматики, алгоритм г</w:t>
      </w:r>
      <w:r w:rsidRPr="00601BC4">
        <w:t>е</w:t>
      </w:r>
      <w:r w:rsidRPr="00601BC4">
        <w:t>нерации</w:t>
      </w:r>
      <w:r>
        <w:t>, и</w:t>
      </w:r>
      <w:r w:rsidRPr="00601BC4">
        <w:t xml:space="preserve"> порождает транслятор, работающий по строго предопределённому алгоритму</w:t>
      </w:r>
      <w:r>
        <w:t xml:space="preserve"> на некотором классе языков</w:t>
      </w:r>
      <w:r w:rsidRPr="00601BC4">
        <w:t>.</w:t>
      </w:r>
      <w:r>
        <w:t xml:space="preserve"> Помимо этого, инструменты отличаются и другими характерист</w:t>
      </w:r>
      <w:r>
        <w:t>и</w:t>
      </w:r>
      <w:r>
        <w:t>ками, включающими скорость работы сгенерированного анализатора, возможность восст</w:t>
      </w:r>
      <w:r>
        <w:t>а</w:t>
      </w:r>
      <w:r>
        <w:t xml:space="preserve">новления после ошибок и другие. </w:t>
      </w:r>
      <w:r w:rsidRPr="00601BC4">
        <w:t>Более подробный обзор можно найти в работе</w:t>
      </w:r>
      <w:r>
        <w:t xml:space="preserve"> </w:t>
      </w:r>
      <w:r w:rsidRPr="007E02A9">
        <w:rPr>
          <w:noProof/>
        </w:rPr>
        <w:t>[</w:t>
      </w:r>
      <w:r>
        <w:rPr>
          <w:noProof/>
        </w:rPr>
        <w:t>1</w:t>
      </w:r>
      <w:r w:rsidRPr="007E02A9">
        <w:rPr>
          <w:noProof/>
        </w:rPr>
        <w:t>]</w:t>
      </w:r>
      <w:r>
        <w:t>.</w:t>
      </w:r>
    </w:p>
    <w:p w:rsidR="009A220D" w:rsidRPr="00601BC4" w:rsidRDefault="009A220D" w:rsidP="00422272">
      <w:pPr>
        <w:rPr>
          <w:lang w:eastAsia="ru-RU"/>
        </w:rPr>
      </w:pPr>
      <w:r w:rsidRPr="00601BC4">
        <w:rPr>
          <w:lang w:eastAsia="ru-RU"/>
        </w:rPr>
        <w:t xml:space="preserve">Часто </w:t>
      </w:r>
      <w:r>
        <w:rPr>
          <w:lang w:eastAsia="ru-RU"/>
        </w:rPr>
        <w:t>одна характеристика генератора анализаторов зависит от другой</w:t>
      </w:r>
      <w:r w:rsidRPr="00601BC4">
        <w:rPr>
          <w:lang w:eastAsia="ru-RU"/>
        </w:rPr>
        <w:t xml:space="preserve">. В частности, многие из них привязаны к классу алгоритма построения анализатора. </w:t>
      </w:r>
      <w:r>
        <w:rPr>
          <w:lang w:eastAsia="ru-RU"/>
        </w:rPr>
        <w:t>Кроме класса прин</w:t>
      </w:r>
      <w:r>
        <w:rPr>
          <w:lang w:eastAsia="ru-RU"/>
        </w:rPr>
        <w:t>и</w:t>
      </w:r>
      <w:r>
        <w:rPr>
          <w:lang w:eastAsia="ru-RU"/>
        </w:rPr>
        <w:t>маемых грамматик, от него зависит скорость работы сгенерированного анализатора: как пр</w:t>
      </w:r>
      <w:r>
        <w:rPr>
          <w:lang w:eastAsia="ru-RU"/>
        </w:rPr>
        <w:t>а</w:t>
      </w:r>
      <w:r>
        <w:rPr>
          <w:lang w:eastAsia="ru-RU"/>
        </w:rPr>
        <w:t>вило, парсеры на основе рекурсивного спуска медленнее, чем табличные. Но разрабатывать грамматику проще с использованием рекурсивного спуска, так как наглядно видно, как п</w:t>
      </w:r>
      <w:r>
        <w:rPr>
          <w:lang w:eastAsia="ru-RU"/>
        </w:rPr>
        <w:t>ы</w:t>
      </w:r>
      <w:r>
        <w:rPr>
          <w:lang w:eastAsia="ru-RU"/>
        </w:rPr>
        <w:t>тался парсер разобрать строку.</w:t>
      </w:r>
    </w:p>
    <w:p w:rsidR="009A220D" w:rsidRPr="004B5D72" w:rsidRDefault="009A220D" w:rsidP="00422272">
      <w:pPr>
        <w:rPr>
          <w:lang w:eastAsia="ru-RU"/>
        </w:rPr>
      </w:pPr>
      <w:r w:rsidRPr="00601BC4">
        <w:rPr>
          <w:lang w:eastAsia="ru-RU"/>
        </w:rPr>
        <w:t>Соответственно, не может быть универсального средства, подходящего для больши</w:t>
      </w:r>
      <w:r w:rsidRPr="00601BC4">
        <w:rPr>
          <w:lang w:eastAsia="ru-RU"/>
        </w:rPr>
        <w:t>н</w:t>
      </w:r>
      <w:r w:rsidRPr="00601BC4">
        <w:rPr>
          <w:lang w:eastAsia="ru-RU"/>
        </w:rPr>
        <w:t xml:space="preserve">ства задач. </w:t>
      </w:r>
      <w:r>
        <w:rPr>
          <w:lang w:eastAsia="ru-RU"/>
        </w:rPr>
        <w:t xml:space="preserve">Поэтому на начальном этапе проекта стоит нелегкая задача выбора инструмента, максимально подходящего в данный момент. </w:t>
      </w:r>
      <w:r w:rsidRPr="00601BC4">
        <w:rPr>
          <w:lang w:eastAsia="ru-RU"/>
        </w:rPr>
        <w:t>Такая широта требований объясняет большое число</w:t>
      </w:r>
      <w:r>
        <w:rPr>
          <w:rStyle w:val="FootnoteReference"/>
          <w:lang w:eastAsia="ru-RU"/>
        </w:rPr>
        <w:footnoteReference w:id="1"/>
      </w:r>
      <w:r w:rsidRPr="00601BC4">
        <w:rPr>
          <w:lang w:eastAsia="ru-RU"/>
        </w:rPr>
        <w:t xml:space="preserve"> существующих на данный момент г</w:t>
      </w:r>
      <w:r>
        <w:rPr>
          <w:lang w:eastAsia="ru-RU"/>
        </w:rPr>
        <w:t>енераторов синтаксических анализаторов.</w:t>
      </w:r>
      <w:r w:rsidRPr="00601BC4">
        <w:rPr>
          <w:lang w:eastAsia="ru-RU"/>
        </w:rPr>
        <w:t xml:space="preserve"> Многие из них уже не поддерживаются, но могут представлять ценность для некоторых проектов. В процессе развития грамматики работа с выбранным изначально генератором может быть</w:t>
      </w:r>
      <w:r>
        <w:rPr>
          <w:lang w:eastAsia="ru-RU"/>
        </w:rPr>
        <w:t xml:space="preserve"> н</w:t>
      </w:r>
      <w:r>
        <w:rPr>
          <w:lang w:eastAsia="ru-RU"/>
        </w:rPr>
        <w:t>е</w:t>
      </w:r>
      <w:r>
        <w:rPr>
          <w:lang w:eastAsia="ru-RU"/>
        </w:rPr>
        <w:t>удобна или даже невозможна.</w:t>
      </w:r>
    </w:p>
    <w:p w:rsidR="009A220D" w:rsidRDefault="009A220D" w:rsidP="00422272">
      <w:pPr>
        <w:rPr>
          <w:ins w:id="2" w:author="jk" w:date="2011-06-06T10:56:00Z"/>
          <w:lang w:eastAsia="ru-RU"/>
        </w:rPr>
      </w:pPr>
      <w:r>
        <w:rPr>
          <w:lang w:eastAsia="ru-RU"/>
        </w:rPr>
        <w:t>Жизненный цикл ни одного программного продукта не обходится без использования стороннего программного обеспечения. Такими приложениями являются как минимум ко</w:t>
      </w:r>
      <w:r>
        <w:rPr>
          <w:lang w:eastAsia="ru-RU"/>
        </w:rPr>
        <w:t>м</w:t>
      </w:r>
      <w:r>
        <w:rPr>
          <w:lang w:eastAsia="ru-RU"/>
        </w:rPr>
        <w:t>пилятор или интерпретатор, и чаще всего — множество сторонних модулей или библиотек. Это выгодно как с точки зрения экономии времени, так и улучшения качества готового пр</w:t>
      </w:r>
      <w:r>
        <w:rPr>
          <w:lang w:eastAsia="ru-RU"/>
        </w:rPr>
        <w:t>о</w:t>
      </w:r>
      <w:r>
        <w:rPr>
          <w:lang w:eastAsia="ru-RU"/>
        </w:rPr>
        <w:lastRenderedPageBreak/>
        <w:t>дукта, так как сторонние библиотеки протестированы огромным числом пользователей, и критичность их недостатков можно оценить заранее. Бывает так, что разработка относител</w:t>
      </w:r>
      <w:r>
        <w:rPr>
          <w:lang w:eastAsia="ru-RU"/>
        </w:rPr>
        <w:t>ь</w:t>
      </w:r>
      <w:r>
        <w:rPr>
          <w:lang w:eastAsia="ru-RU"/>
        </w:rPr>
        <w:t>но простого продукта сводится к собиранию его из сторонних компонент, их настройке, и</w:t>
      </w:r>
      <w:r>
        <w:rPr>
          <w:lang w:eastAsia="ru-RU"/>
        </w:rPr>
        <w:t>н</w:t>
      </w:r>
      <w:r>
        <w:rPr>
          <w:lang w:eastAsia="ru-RU"/>
        </w:rPr>
        <w:t xml:space="preserve">теграции и тестированию совместимости. Все вышесказанное применимо и к генераторам синтаксических анализаторов: происходит использование другого приложения для получения кода приложения вместо написания транслятора вручную. </w:t>
      </w:r>
    </w:p>
    <w:p w:rsidR="009A220D" w:rsidRDefault="009A220D" w:rsidP="00422272">
      <w:pPr>
        <w:rPr>
          <w:lang w:eastAsia="ru-RU"/>
        </w:rPr>
      </w:pPr>
      <w:r>
        <w:rPr>
          <w:lang w:eastAsia="ru-RU"/>
        </w:rPr>
        <w:t>Выбирать конкретный инструмент приходится до его использования, и быстро пере</w:t>
      </w:r>
      <w:r>
        <w:rPr>
          <w:lang w:eastAsia="ru-RU"/>
        </w:rPr>
        <w:t>й</w:t>
      </w:r>
      <w:r>
        <w:rPr>
          <w:lang w:eastAsia="ru-RU"/>
        </w:rPr>
        <w:t>ти на альтернативу не представляется возможным по следующим причинам.</w:t>
      </w:r>
    </w:p>
    <w:p w:rsidR="009A220D" w:rsidRDefault="009A220D" w:rsidP="007477F7">
      <w:pPr>
        <w:pStyle w:val="ListParagraph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У каждого из них свой формат входных файлов. Это еще осложняется тем, что поддерживаются разные конструкции языка спецификации трансляции.</w:t>
      </w:r>
    </w:p>
    <w:p w:rsidR="009A220D" w:rsidRDefault="009A220D" w:rsidP="007477F7">
      <w:pPr>
        <w:pStyle w:val="ListParagraph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Транслятор, сгенерированный по грамматике одного класса алгоритмом для грамматик другого класса, не всегда корректен.</w:t>
      </w:r>
    </w:p>
    <w:p w:rsidR="009A220D" w:rsidRPr="00601BC4" w:rsidRDefault="009A220D" w:rsidP="007477F7">
      <w:pPr>
        <w:pStyle w:val="ListParagraph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Возможно, используются разные лексеры, разные целевые языки, разный пор</w:t>
      </w:r>
      <w:r>
        <w:rPr>
          <w:lang w:eastAsia="ru-RU"/>
        </w:rPr>
        <w:t>я</w:t>
      </w:r>
      <w:r>
        <w:rPr>
          <w:lang w:eastAsia="ru-RU"/>
        </w:rPr>
        <w:t>док вычисления атрибутов.</w:t>
      </w:r>
    </w:p>
    <w:p w:rsidR="009A220D" w:rsidRDefault="009A220D" w:rsidP="00422272">
      <w:pPr>
        <w:rPr>
          <w:lang w:eastAsia="ru-RU"/>
        </w:rPr>
      </w:pPr>
      <w:r>
        <w:rPr>
          <w:lang w:eastAsia="ru-RU"/>
        </w:rPr>
        <w:t>При разработке грамматики для конкретного инструмента возможен выход за рамки его возможностей, или же просто грамматика становится плохо структурированной и сло</w:t>
      </w:r>
      <w:r>
        <w:rPr>
          <w:lang w:eastAsia="ru-RU"/>
        </w:rPr>
        <w:t>ж</w:t>
      </w:r>
      <w:r>
        <w:rPr>
          <w:lang w:eastAsia="ru-RU"/>
        </w:rPr>
        <w:t>ной для понимания и соответственно дальнейшей модификации. В этом случае целесообра</w:t>
      </w:r>
      <w:r>
        <w:rPr>
          <w:lang w:eastAsia="ru-RU"/>
        </w:rPr>
        <w:t>з</w:t>
      </w:r>
      <w:r>
        <w:rPr>
          <w:lang w:eastAsia="ru-RU"/>
        </w:rPr>
        <w:t>но перейти на другой инструмент, но по указанным выше причинам это потребует дополн</w:t>
      </w:r>
      <w:r>
        <w:rPr>
          <w:lang w:eastAsia="ru-RU"/>
        </w:rPr>
        <w:t>и</w:t>
      </w:r>
      <w:r>
        <w:rPr>
          <w:lang w:eastAsia="ru-RU"/>
        </w:rPr>
        <w:t xml:space="preserve">тельных трудозатрат.  </w:t>
      </w:r>
    </w:p>
    <w:p w:rsidR="009A220D" w:rsidRDefault="009A220D" w:rsidP="00422272">
      <w:pPr>
        <w:rPr>
          <w:lang w:eastAsia="ru-RU"/>
        </w:rPr>
      </w:pPr>
      <w:r>
        <w:rPr>
          <w:lang w:eastAsia="ru-RU"/>
        </w:rPr>
        <w:t>Применительно к информационным системам процесс модернизации, применяемый в таком случае, называют реинжинирингом. Технологиями автоматизированного реинжин</w:t>
      </w:r>
      <w:r>
        <w:rPr>
          <w:lang w:eastAsia="ru-RU"/>
        </w:rPr>
        <w:t>и</w:t>
      </w:r>
      <w:r>
        <w:rPr>
          <w:lang w:eastAsia="ru-RU"/>
        </w:rPr>
        <w:t xml:space="preserve">ринга, в </w:t>
      </w:r>
      <w:r w:rsidRPr="00601BC4">
        <w:rPr>
          <w:lang w:eastAsia="ru-RU"/>
        </w:rPr>
        <w:t xml:space="preserve">частности, </w:t>
      </w:r>
      <w:r>
        <w:rPr>
          <w:lang w:val="en-US" w:eastAsia="ru-RU"/>
        </w:rPr>
        <w:t>source</w:t>
      </w:r>
      <w:r w:rsidRPr="00482446">
        <w:rPr>
          <w:lang w:eastAsia="ru-RU"/>
        </w:rPr>
        <w:t>-</w:t>
      </w:r>
      <w:r>
        <w:rPr>
          <w:lang w:val="en-US" w:eastAsia="ru-RU"/>
        </w:rPr>
        <w:t>to</w:t>
      </w:r>
      <w:r w:rsidRPr="00482446">
        <w:rPr>
          <w:lang w:eastAsia="ru-RU"/>
        </w:rPr>
        <w:t>-</w:t>
      </w:r>
      <w:r>
        <w:rPr>
          <w:lang w:val="en-US" w:eastAsia="ru-RU"/>
        </w:rPr>
        <w:t>source</w:t>
      </w:r>
      <w:r w:rsidRPr="00482446">
        <w:rPr>
          <w:lang w:eastAsia="ru-RU"/>
        </w:rPr>
        <w:t xml:space="preserve"> </w:t>
      </w:r>
      <w:r w:rsidRPr="00601BC4">
        <w:rPr>
          <w:lang w:eastAsia="ru-RU"/>
        </w:rPr>
        <w:t>трансляцией на более современный я</w:t>
      </w:r>
      <w:r>
        <w:rPr>
          <w:lang w:eastAsia="ru-RU"/>
        </w:rPr>
        <w:t xml:space="preserve">зык </w:t>
      </w:r>
      <w:r w:rsidRPr="00601BC4">
        <w:rPr>
          <w:lang w:eastAsia="ru-RU"/>
        </w:rPr>
        <w:t>п</w:t>
      </w:r>
      <w:r>
        <w:rPr>
          <w:lang w:eastAsia="ru-RU"/>
        </w:rPr>
        <w:t>рограммиров</w:t>
      </w:r>
      <w:r>
        <w:rPr>
          <w:lang w:eastAsia="ru-RU"/>
        </w:rPr>
        <w:t>а</w:t>
      </w:r>
      <w:r>
        <w:rPr>
          <w:lang w:eastAsia="ru-RU"/>
        </w:rPr>
        <w:t>ния</w:t>
      </w:r>
      <w:r w:rsidRPr="00601BC4">
        <w:rPr>
          <w:lang w:eastAsia="ru-RU"/>
        </w:rPr>
        <w:t xml:space="preserve">, пользуются для </w:t>
      </w:r>
      <w:r>
        <w:rPr>
          <w:lang w:eastAsia="ru-RU"/>
        </w:rPr>
        <w:t>преобразования системы с одновременным улучшением архитектуры. При реинжиниринге всегда стоит цель улучшить не только функциональные характеристики, но и обращают внимание н</w:t>
      </w:r>
      <w:r w:rsidR="00B4758F">
        <w:rPr>
          <w:lang w:eastAsia="ru-RU"/>
        </w:rPr>
        <w:t>а</w:t>
      </w:r>
      <w:r>
        <w:rPr>
          <w:lang w:eastAsia="ru-RU"/>
        </w:rPr>
        <w:t xml:space="preserve"> такой важный аспект, как сопровождаемость новой системы.</w:t>
      </w:r>
    </w:p>
    <w:p w:rsidR="009A220D" w:rsidRPr="00482446" w:rsidRDefault="009A220D" w:rsidP="00422272">
      <w:pPr>
        <w:rPr>
          <w:lang w:eastAsia="ru-RU"/>
        </w:rPr>
      </w:pPr>
      <w:r>
        <w:rPr>
          <w:lang w:eastAsia="ru-RU"/>
        </w:rPr>
        <w:t>В рамках данной работы были поставлены следующие задачи.</w:t>
      </w:r>
    </w:p>
    <w:p w:rsidR="009A220D" w:rsidRPr="0057085E" w:rsidRDefault="009A220D" w:rsidP="0057085E">
      <w:pPr>
        <w:numPr>
          <w:ilvl w:val="0"/>
          <w:numId w:val="30"/>
        </w:numPr>
      </w:pPr>
      <w:r>
        <w:t xml:space="preserve">Обосновать выбор технологии, на основе которой строится решение. </w:t>
      </w:r>
    </w:p>
    <w:p w:rsidR="009A220D" w:rsidRDefault="009A220D" w:rsidP="0057085E">
      <w:pPr>
        <w:numPr>
          <w:ilvl w:val="0"/>
          <w:numId w:val="30"/>
        </w:numPr>
      </w:pPr>
      <w:r>
        <w:t>Реализовать инструмент автоматизированного реинжиниринга спецификаций трансляций, который бы позволял производить преобразования между форм</w:t>
      </w:r>
      <w:r>
        <w:t>а</w:t>
      </w:r>
      <w:r>
        <w:t>тами сторонних генераторов синтаксических анализаторов.</w:t>
      </w:r>
    </w:p>
    <w:p w:rsidR="009A220D" w:rsidRDefault="009A220D" w:rsidP="009F0E3B">
      <w:pPr>
        <w:numPr>
          <w:ilvl w:val="0"/>
          <w:numId w:val="30"/>
        </w:numPr>
      </w:pPr>
      <w:r>
        <w:t xml:space="preserve">Снабдить разработчика </w:t>
      </w:r>
      <w:r w:rsidRPr="000B3164">
        <w:t>функциональностью для более удобной разработки грамматики</w:t>
      </w:r>
      <w:r>
        <w:t xml:space="preserve">. </w:t>
      </w:r>
    </w:p>
    <w:p w:rsidR="009A220D" w:rsidRDefault="009A220D" w:rsidP="009F0E3B">
      <w:pPr>
        <w:numPr>
          <w:ilvl w:val="0"/>
          <w:numId w:val="30"/>
        </w:numPr>
      </w:pPr>
      <w:r>
        <w:lastRenderedPageBreak/>
        <w:t>Провести апробацию разработанного инструмента.</w:t>
      </w:r>
    </w:p>
    <w:p w:rsidR="009A220D" w:rsidRDefault="009A220D" w:rsidP="00422272">
      <w:pPr>
        <w:pStyle w:val="Heading1"/>
        <w:rPr>
          <w:lang w:eastAsia="ru-RU"/>
        </w:rPr>
      </w:pPr>
      <w:bookmarkStart w:id="3" w:name="_Toc295142295"/>
      <w:r>
        <w:rPr>
          <w:lang w:eastAsia="ru-RU"/>
        </w:rPr>
        <w:t>Выбор базовой технологии</w:t>
      </w:r>
      <w:bookmarkEnd w:id="3"/>
    </w:p>
    <w:p w:rsidR="009A220D" w:rsidRDefault="009A220D" w:rsidP="00422272">
      <w:pPr>
        <w:ind w:firstLine="0"/>
        <w:rPr>
          <w:lang w:eastAsia="ru-RU"/>
        </w:rPr>
      </w:pPr>
      <w:r>
        <w:rPr>
          <w:lang w:eastAsia="ru-RU"/>
        </w:rPr>
        <w:tab/>
        <w:t>Задача преобразования спецификации трансляции из формата одного инструмента в формат другого также решается с помощью генератора синтаксических анализаторов, п</w:t>
      </w:r>
      <w:r>
        <w:rPr>
          <w:lang w:eastAsia="ru-RU"/>
        </w:rPr>
        <w:t>о</w:t>
      </w:r>
      <w:r>
        <w:rPr>
          <w:lang w:eastAsia="ru-RU"/>
        </w:rPr>
        <w:t>скольку является задачей трансляции из одного формального предметно-ориентированного языка в другой. В основе большинства языков спецификации трансляции лежит форма Бэк</w:t>
      </w:r>
      <w:r>
        <w:rPr>
          <w:lang w:eastAsia="ru-RU"/>
        </w:rPr>
        <w:t>у</w:t>
      </w:r>
      <w:r>
        <w:rPr>
          <w:lang w:eastAsia="ru-RU"/>
        </w:rPr>
        <w:t>са-Наура, поэтому их структуры схожи между собой. Однако работа такого транслятора не сводится к простой замене управляющих конструкций. Как уже говорилось, в разных генер</w:t>
      </w:r>
      <w:r>
        <w:rPr>
          <w:lang w:eastAsia="ru-RU"/>
        </w:rPr>
        <w:t>а</w:t>
      </w:r>
      <w:r>
        <w:rPr>
          <w:lang w:eastAsia="ru-RU"/>
        </w:rPr>
        <w:t xml:space="preserve">торах анализаторов поддерживаются разные возможности языка спецификации трансляции, например, в </w:t>
      </w:r>
      <w:r>
        <w:rPr>
          <w:lang w:val="en-US" w:eastAsia="ru-RU"/>
        </w:rPr>
        <w:t>YARD</w:t>
      </w:r>
      <w:r>
        <w:rPr>
          <w:lang w:eastAsia="ru-RU"/>
        </w:rPr>
        <w:t xml:space="preserve"> есть поддержка макроправил </w:t>
      </w:r>
      <w:r w:rsidRPr="007E02A9">
        <w:rPr>
          <w:noProof/>
          <w:lang w:eastAsia="ru-RU"/>
        </w:rPr>
        <w:t>[</w:t>
      </w:r>
      <w:r>
        <w:rPr>
          <w:noProof/>
          <w:lang w:eastAsia="ru-RU"/>
        </w:rPr>
        <w:t>2</w:t>
      </w:r>
      <w:r w:rsidRPr="007E02A9">
        <w:rPr>
          <w:noProof/>
          <w:lang w:eastAsia="ru-RU"/>
        </w:rPr>
        <w:t>]</w:t>
      </w:r>
      <w:r>
        <w:rPr>
          <w:lang w:eastAsia="ru-RU"/>
        </w:rPr>
        <w:t>, которые являются специфическими ко</w:t>
      </w:r>
      <w:r>
        <w:rPr>
          <w:lang w:eastAsia="ru-RU"/>
        </w:rPr>
        <w:t>н</w:t>
      </w:r>
      <w:r>
        <w:rPr>
          <w:lang w:eastAsia="ru-RU"/>
        </w:rPr>
        <w:t xml:space="preserve">струкциями именно этого языка. Поэтому от такого транслятора требуются более сложные преобразования.  И, захотев написать спецификации трансляций между форматами каких-то 5 инструментов, нам придется написать 20 спецификаций,  по одной на каждую пару. </w:t>
      </w:r>
    </w:p>
    <w:p w:rsidR="009A220D" w:rsidRDefault="009A220D" w:rsidP="00422272">
      <w:pPr>
        <w:ind w:firstLine="0"/>
        <w:rPr>
          <w:lang w:eastAsia="ru-RU"/>
        </w:rPr>
      </w:pPr>
      <w:r>
        <w:rPr>
          <w:lang w:eastAsia="ru-RU"/>
        </w:rPr>
        <w:tab/>
        <w:t>Другой подход заключается в том, чтобы разбить это отношение многие-ко-многим на много-к-одному и один-ко-многим. То есть, ввести некоторое внутреннее представление, к</w:t>
      </w:r>
      <w:r>
        <w:rPr>
          <w:lang w:eastAsia="ru-RU"/>
        </w:rPr>
        <w:t>о</w:t>
      </w:r>
      <w:r>
        <w:rPr>
          <w:lang w:eastAsia="ru-RU"/>
        </w:rPr>
        <w:t>торое бы связывало исходную и преобразованную спецификацию трансляции. Предпочт</w:t>
      </w:r>
      <w:r>
        <w:rPr>
          <w:lang w:eastAsia="ru-RU"/>
        </w:rPr>
        <w:t>и</w:t>
      </w:r>
      <w:r>
        <w:rPr>
          <w:lang w:eastAsia="ru-RU"/>
        </w:rPr>
        <w:t>тельно, чтобы это внутреннее представление поддерживало максимально возможное число синтаксических конструкций сторонних инструментов — тогда не придется восстанавливать высокоуровневые конструкции при генерации спецификации трансляции в случае, если они уже и так присутствовали в исходной. Также, в этом случае мы сможем повторно использ</w:t>
      </w:r>
      <w:r>
        <w:rPr>
          <w:lang w:eastAsia="ru-RU"/>
        </w:rPr>
        <w:t>о</w:t>
      </w:r>
      <w:r>
        <w:rPr>
          <w:lang w:eastAsia="ru-RU"/>
        </w:rPr>
        <w:t>вать логику, приводящую семантику одного инструмента к семантике другого. Для упомян</w:t>
      </w:r>
      <w:r>
        <w:rPr>
          <w:lang w:eastAsia="ru-RU"/>
        </w:rPr>
        <w:t>у</w:t>
      </w:r>
      <w:r>
        <w:rPr>
          <w:lang w:eastAsia="ru-RU"/>
        </w:rPr>
        <w:t>того примера нужно написать 10 трансляторов (5 из спецификации трансляции во внутреннее представление и 5 обратно). Соответственно, выдвигаются следующие требования к системе генерации синтаксических анализаторов, на основе которой будет разработан инструмент:</w:t>
      </w:r>
    </w:p>
    <w:p w:rsidR="009A220D" w:rsidRDefault="009A220D" w:rsidP="00422272">
      <w:pPr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внутреннее представление спецификации трансляции, поддерживающее большинство синтаксических конструкций сторонних генераторов анализаторов, либо возможность завести свой тип;</w:t>
      </w:r>
    </w:p>
    <w:p w:rsidR="009A220D" w:rsidRPr="005A00B4" w:rsidRDefault="009A220D" w:rsidP="00422272">
      <w:pPr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возможность описывать свои трансформации внутреннего представления;</w:t>
      </w:r>
    </w:p>
    <w:p w:rsidR="009A220D" w:rsidRPr="002D4AE0" w:rsidRDefault="009A220D" w:rsidP="00422272">
      <w:pPr>
        <w:pStyle w:val="Heading2"/>
      </w:pPr>
      <w:bookmarkStart w:id="4" w:name="_Toc295142296"/>
      <w:r>
        <w:rPr>
          <w:lang w:val="en-US"/>
        </w:rPr>
        <w:t>DMS</w:t>
      </w:r>
      <w:r w:rsidRPr="002D4AE0">
        <w:t xml:space="preserve"> </w:t>
      </w:r>
      <w:r>
        <w:rPr>
          <w:lang w:val="en-US"/>
        </w:rPr>
        <w:t>Software</w:t>
      </w:r>
      <w:r w:rsidRPr="002D4AE0">
        <w:t xml:space="preserve"> </w:t>
      </w:r>
      <w:r>
        <w:rPr>
          <w:lang w:val="en-US"/>
        </w:rPr>
        <w:t>reengineering</w:t>
      </w:r>
      <w:r w:rsidRPr="002D4AE0">
        <w:t xml:space="preserve"> </w:t>
      </w:r>
      <w:r>
        <w:rPr>
          <w:lang w:val="en-US"/>
        </w:rPr>
        <w:t>toolkit</w:t>
      </w:r>
      <w:bookmarkEnd w:id="4"/>
    </w:p>
    <w:p w:rsidR="009A220D" w:rsidRPr="00DA5A34" w:rsidRDefault="009A220D" w:rsidP="00710935">
      <w:r>
        <w:lastRenderedPageBreak/>
        <w:t xml:space="preserve">Инструмент реинжинигинга программного обеспечения </w:t>
      </w:r>
      <w:r>
        <w:rPr>
          <w:lang w:val="en-US"/>
        </w:rPr>
        <w:t>DMS</w:t>
      </w:r>
      <w:r w:rsidRPr="0061178C">
        <w:t xml:space="preserve"> </w:t>
      </w:r>
      <w:r>
        <w:t>не является классич</w:t>
      </w:r>
      <w:r>
        <w:t>е</w:t>
      </w:r>
      <w:r>
        <w:t>ским генератором анализаторов, а предназначен для более узкой цели, а именно для преобр</w:t>
      </w:r>
      <w:r>
        <w:t>а</w:t>
      </w:r>
      <w:r>
        <w:t>зования исходного кода, возможно в другой язык, с некоторыми преобразованиями. Задача</w:t>
      </w:r>
      <w:r w:rsidRPr="00B05C5B">
        <w:t xml:space="preserve"> </w:t>
      </w:r>
      <w:r>
        <w:t>такого</w:t>
      </w:r>
      <w:r w:rsidRPr="00B05C5B">
        <w:t xml:space="preserve"> </w:t>
      </w:r>
      <w:r>
        <w:t>класса</w:t>
      </w:r>
      <w:r w:rsidRPr="00B05C5B">
        <w:t xml:space="preserve"> </w:t>
      </w:r>
      <w:r>
        <w:t>называется</w:t>
      </w:r>
      <w:r w:rsidRPr="00B05C5B">
        <w:t xml:space="preserve"> </w:t>
      </w:r>
      <w:r>
        <w:rPr>
          <w:lang w:val="en-US"/>
        </w:rPr>
        <w:t>program</w:t>
      </w:r>
      <w:r w:rsidRPr="00B05C5B">
        <w:t xml:space="preserve"> </w:t>
      </w:r>
      <w:r>
        <w:rPr>
          <w:lang w:val="en-US"/>
        </w:rPr>
        <w:t>transformation</w:t>
      </w:r>
      <w:r w:rsidRPr="00B05C5B">
        <w:t xml:space="preserve">. </w:t>
      </w:r>
      <w:r>
        <w:t xml:space="preserve">Часто ставится условие, что полученный код должен быть семантически эквивалентен исходному. </w:t>
      </w:r>
    </w:p>
    <w:p w:rsidR="009A220D" w:rsidRDefault="009A220D" w:rsidP="00710935">
      <w:r>
        <w:t>Язык описания парсера — классическая форма Бэкуса-Наура. Преобразования над д</w:t>
      </w:r>
      <w:r>
        <w:t>е</w:t>
      </w:r>
      <w:r>
        <w:t>ревом разбора задаются декларативным или императивным путем. Первый – написание ша</w:t>
      </w:r>
      <w:r>
        <w:t>б</w:t>
      </w:r>
      <w:r>
        <w:t>лона модифицируемых узлов синтаксического дерева и соответствующих изменений. Напр</w:t>
      </w:r>
      <w:r>
        <w:t>и</w:t>
      </w:r>
      <w:r>
        <w:t>мер,</w:t>
      </w:r>
    </w:p>
    <w:p w:rsidR="009A220D" w:rsidRDefault="009A220D" w:rsidP="0083122C">
      <w:pPr>
        <w:pStyle w:val="Code"/>
      </w:pPr>
      <w:r w:rsidRPr="000B2165">
        <w:t>transform autoinc: \X = \X + 1 -&gt; \X++ if NoSideEffects(\X)</w:t>
      </w:r>
    </w:p>
    <w:p w:rsidR="009A220D" w:rsidRPr="00547740" w:rsidRDefault="009A220D" w:rsidP="00547740">
      <w:r>
        <w:t xml:space="preserve">Второй </w:t>
      </w:r>
      <w:r w:rsidRPr="00547740">
        <w:t>—</w:t>
      </w:r>
      <w:r>
        <w:t xml:space="preserve"> просто описание процедуры, применяемой для каждого узла на собстве</w:t>
      </w:r>
      <w:r>
        <w:t>н</w:t>
      </w:r>
      <w:r>
        <w:t xml:space="preserve">ном языке инструмента </w:t>
      </w:r>
      <w:r w:rsidRPr="00547740">
        <w:t>—</w:t>
      </w:r>
      <w:r>
        <w:t xml:space="preserve"> </w:t>
      </w:r>
      <w:r>
        <w:rPr>
          <w:lang w:val="en-US"/>
        </w:rPr>
        <w:t>PARLANSE</w:t>
      </w:r>
      <w:r w:rsidRPr="009772B8">
        <w:t xml:space="preserve">. </w:t>
      </w:r>
      <w:r>
        <w:t>Имеется готовая библиотека для анализа и оптимиз</w:t>
      </w:r>
      <w:r>
        <w:t>а</w:t>
      </w:r>
      <w:r>
        <w:t>ции кода для популярных языков программирования.</w:t>
      </w:r>
    </w:p>
    <w:p w:rsidR="009A220D" w:rsidRPr="002D4AE0" w:rsidRDefault="009A220D" w:rsidP="00547740">
      <w:r>
        <w:t>Дерево разбора строится автоматически по грамматике, которая не может быть атр</w:t>
      </w:r>
      <w:r>
        <w:t>и</w:t>
      </w:r>
      <w:r>
        <w:t>бутной. Узлы соответствуют правилам в грамматике. Соответственно, необходимо преобр</w:t>
      </w:r>
      <w:r>
        <w:t>а</w:t>
      </w:r>
      <w:r>
        <w:t>зовать деревья разбора от спецификаций трансляций разных генераторов анализаторов в ед</w:t>
      </w:r>
      <w:r>
        <w:t>и</w:t>
      </w:r>
      <w:r>
        <w:t>ный тип.</w:t>
      </w:r>
    </w:p>
    <w:p w:rsidR="009A220D" w:rsidRDefault="009A220D" w:rsidP="00422272">
      <w:pPr>
        <w:pStyle w:val="Heading2"/>
      </w:pPr>
      <w:bookmarkStart w:id="5" w:name="_Toc295142297"/>
      <w:r>
        <w:rPr>
          <w:lang w:val="en-US"/>
        </w:rPr>
        <w:t>TXL</w:t>
      </w:r>
      <w:bookmarkEnd w:id="5"/>
    </w:p>
    <w:p w:rsidR="009A220D" w:rsidRDefault="009A220D" w:rsidP="00C23BB1">
      <w:r>
        <w:rPr>
          <w:lang w:val="en-US"/>
        </w:rPr>
        <w:t>TXL</w:t>
      </w:r>
      <w:r w:rsidRPr="000261A7">
        <w:t xml:space="preserve"> </w:t>
      </w:r>
      <w:r>
        <w:t xml:space="preserve">изначально расшифровывался как </w:t>
      </w:r>
      <w:r w:rsidRPr="00C23BB1">
        <w:t>Turing eXtender Language</w:t>
      </w:r>
      <w:r>
        <w:t xml:space="preserve">, то есть язык для описания расширений языка </w:t>
      </w:r>
      <w:r>
        <w:rPr>
          <w:lang w:val="en-US"/>
        </w:rPr>
        <w:t>Turing</w:t>
      </w:r>
      <w:r w:rsidRPr="000261A7">
        <w:t xml:space="preserve">, </w:t>
      </w:r>
      <w:r>
        <w:t xml:space="preserve">но в настоящий момент это, как и </w:t>
      </w:r>
      <w:r>
        <w:rPr>
          <w:lang w:val="en-US"/>
        </w:rPr>
        <w:t>DMS</w:t>
      </w:r>
      <w:r w:rsidRPr="000261A7">
        <w:t xml:space="preserve">, </w:t>
      </w:r>
      <w:r>
        <w:t xml:space="preserve">система </w:t>
      </w:r>
      <w:r>
        <w:rPr>
          <w:lang w:val="en-US"/>
        </w:rPr>
        <w:t>Progra</w:t>
      </w:r>
      <w:r>
        <w:t>m transformatio</w:t>
      </w:r>
      <w:r>
        <w:rPr>
          <w:lang w:val="en-US"/>
        </w:rPr>
        <w:t>n</w:t>
      </w:r>
      <w:r>
        <w:t>.</w:t>
      </w:r>
      <w:r w:rsidRPr="000261A7">
        <w:t xml:space="preserve"> </w:t>
      </w:r>
      <w:r>
        <w:t>Транслятор строится из спецификации парсера и трансформаций, описанных в функциональном стиле.</w:t>
      </w:r>
    </w:p>
    <w:p w:rsidR="009A220D" w:rsidRPr="00B905E6" w:rsidRDefault="009A220D" w:rsidP="0083122C">
      <w:pPr>
        <w:pStyle w:val="Code"/>
        <w:rPr>
          <w:lang w:val="en-US"/>
        </w:rPr>
      </w:pPr>
      <w:r w:rsidRPr="00B905E6">
        <w:rPr>
          <w:lang w:val="en-US"/>
        </w:rPr>
        <w:t>rule tranformThisVarRefs</w:t>
      </w:r>
    </w:p>
    <w:p w:rsidR="009A220D" w:rsidRPr="0083122C" w:rsidRDefault="009A220D" w:rsidP="0083122C">
      <w:pPr>
        <w:pStyle w:val="Code"/>
        <w:rPr>
          <w:lang w:val="en-US"/>
        </w:rPr>
      </w:pPr>
      <w:r w:rsidRPr="00B905E6">
        <w:rPr>
          <w:lang w:val="en-US"/>
        </w:rPr>
        <w:t xml:space="preserve">    replace [reference]</w:t>
      </w:r>
      <w:r w:rsidRPr="00B905E6">
        <w:rPr>
          <w:lang w:val="en-US"/>
        </w:rPr>
        <w:tab/>
        <w:t>'this '. I</w:t>
      </w:r>
      <w:r>
        <w:rPr>
          <w:lang w:val="en-US"/>
        </w:rPr>
        <w:t>d [id] Comps [repeat component]</w:t>
      </w:r>
    </w:p>
    <w:p w:rsidR="009A220D" w:rsidRPr="00B905E6" w:rsidRDefault="009A220D" w:rsidP="0083122C">
      <w:pPr>
        <w:pStyle w:val="Code"/>
        <w:rPr>
          <w:lang w:val="en-US"/>
        </w:rPr>
      </w:pPr>
      <w:r w:rsidRPr="00B905E6">
        <w:rPr>
          <w:lang w:val="en-US"/>
        </w:rPr>
        <w:t xml:space="preserve">    where not</w:t>
      </w:r>
      <w:r w:rsidRPr="00B905E6">
        <w:rPr>
          <w:lang w:val="en-US"/>
        </w:rPr>
        <w:tab/>
        <w:t>Id [is_staticclass_var]</w:t>
      </w:r>
    </w:p>
    <w:p w:rsidR="009A220D" w:rsidRPr="00B905E6" w:rsidRDefault="009A220D" w:rsidP="0083122C">
      <w:pPr>
        <w:pStyle w:val="Code"/>
        <w:rPr>
          <w:lang w:val="en-US"/>
        </w:rPr>
      </w:pPr>
      <w:r w:rsidRPr="00B905E6">
        <w:rPr>
          <w:lang w:val="en-US"/>
        </w:rPr>
        <w:t xml:space="preserve">    by</w:t>
      </w:r>
      <w:r w:rsidRPr="00B905E6">
        <w:rPr>
          <w:lang w:val="en-US"/>
        </w:rPr>
        <w:tab/>
        <w:t>'self. Id Comps</w:t>
      </w:r>
    </w:p>
    <w:p w:rsidR="009A220D" w:rsidRPr="00AE70D6" w:rsidRDefault="009A220D" w:rsidP="0083122C">
      <w:pPr>
        <w:pStyle w:val="Code"/>
        <w:rPr>
          <w:lang w:val="en-US"/>
        </w:rPr>
      </w:pPr>
      <w:r w:rsidRPr="00B905E6">
        <w:rPr>
          <w:lang w:val="en-US"/>
        </w:rPr>
        <w:t>end rule</w:t>
      </w:r>
    </w:p>
    <w:p w:rsidR="009A220D" w:rsidRPr="00E75671" w:rsidRDefault="009A220D" w:rsidP="00422272">
      <w:pPr>
        <w:pStyle w:val="Heading2"/>
      </w:pPr>
      <w:bookmarkStart w:id="6" w:name="_Toc295142298"/>
      <w:r>
        <w:rPr>
          <w:lang w:val="en-US"/>
        </w:rPr>
        <w:t>Stratego</w:t>
      </w:r>
      <w:bookmarkStart w:id="7" w:name="_GoBack"/>
      <w:bookmarkEnd w:id="7"/>
      <w:r>
        <w:rPr>
          <w:lang w:val="en-US"/>
        </w:rPr>
        <w:t>XT</w:t>
      </w:r>
      <w:bookmarkEnd w:id="6"/>
    </w:p>
    <w:p w:rsidR="009A220D" w:rsidRDefault="009A220D" w:rsidP="001A712A">
      <w:r>
        <w:lastRenderedPageBreak/>
        <w:t xml:space="preserve">Система сочетает в себе язык описания преобразований </w:t>
      </w:r>
      <w:r>
        <w:rPr>
          <w:lang w:val="en-US"/>
        </w:rPr>
        <w:t>Stratego</w:t>
      </w:r>
      <w:r w:rsidRPr="00186713">
        <w:t xml:space="preserve"> </w:t>
      </w:r>
      <w:r>
        <w:t xml:space="preserve">с инструментами для построения парсеров и структурной печати текста </w:t>
      </w:r>
      <w:r>
        <w:rPr>
          <w:lang w:val="en-US"/>
        </w:rPr>
        <w:t>XT</w:t>
      </w:r>
      <w:r w:rsidRPr="00186713">
        <w:t xml:space="preserve">. </w:t>
      </w:r>
      <w:r>
        <w:t>Дерево вывода представляется с п</w:t>
      </w:r>
      <w:r>
        <w:t>о</w:t>
      </w:r>
      <w:r>
        <w:t>мощью аннотированных термов(</w:t>
      </w:r>
      <w:r>
        <w:rPr>
          <w:lang w:val="en-US"/>
        </w:rPr>
        <w:t>ATerm</w:t>
      </w:r>
      <w:r w:rsidRPr="0077168F">
        <w:t xml:space="preserve">) </w:t>
      </w:r>
      <w:r>
        <w:t>вместо простого текстового представления, что по</w:t>
      </w:r>
      <w:r>
        <w:t>з</w:t>
      </w:r>
      <w:r>
        <w:t xml:space="preserve">воляет производить сложные преобразования. </w:t>
      </w:r>
    </w:p>
    <w:p w:rsidR="009A220D" w:rsidRPr="0049466A" w:rsidRDefault="009A220D" w:rsidP="0083122C">
      <w:pPr>
        <w:pStyle w:val="Code"/>
        <w:rPr>
          <w:lang w:val="en-US"/>
        </w:rPr>
      </w:pPr>
      <w:r w:rsidRPr="0049466A">
        <w:rPr>
          <w:lang w:val="en-US"/>
        </w:rPr>
        <w:t>desugar : While(e, stm) -&gt; If(e, DoWhile(stm, e))</w:t>
      </w:r>
    </w:p>
    <w:p w:rsidR="009A220D" w:rsidRDefault="009A220D" w:rsidP="001A712A">
      <w:pPr>
        <w:pStyle w:val="Heading2"/>
      </w:pPr>
      <w:bookmarkStart w:id="8" w:name="_Toc295142299"/>
      <w:r>
        <w:rPr>
          <w:lang w:val="en-US"/>
        </w:rPr>
        <w:t>YaccConstructor</w:t>
      </w:r>
      <w:bookmarkEnd w:id="8"/>
    </w:p>
    <w:p w:rsidR="009A220D" w:rsidRDefault="009A220D" w:rsidP="00E8057A">
      <w:r>
        <w:t>Генератор синтаксических анализаторов, позволяющий выбирать подходящие для з</w:t>
      </w:r>
      <w:r>
        <w:t>а</w:t>
      </w:r>
      <w:r>
        <w:t xml:space="preserve">дачи парсер спецификации трансляции и генератор </w:t>
      </w:r>
      <w:r w:rsidRPr="00B70A56">
        <w:rPr>
          <w:noProof/>
        </w:rPr>
        <w:t>[</w:t>
      </w:r>
      <w:r>
        <w:rPr>
          <w:noProof/>
        </w:rPr>
        <w:t>3</w:t>
      </w:r>
      <w:r w:rsidRPr="006C06E5">
        <w:rPr>
          <w:noProof/>
        </w:rPr>
        <w:t>]</w:t>
      </w:r>
      <w:r>
        <w:t>.  Основан на модульной архитектуре, в основу которой положено типизированное внутреннее представление грамматики. Кратко структуру приложения можно изобразить так:</w:t>
      </w:r>
    </w:p>
    <w:p w:rsidR="009A220D" w:rsidRDefault="00C442BE" w:rsidP="00E8057A">
      <w:pPr>
        <w:rPr>
          <w:lang w:val="en-US"/>
        </w:rPr>
      </w:pPr>
      <w:r>
        <w:rPr>
          <w:noProof/>
          <w:color w:val="000000"/>
          <w:sz w:val="27"/>
          <w:szCs w:val="27"/>
          <w:lang w:eastAsia="ru-RU"/>
        </w:rPr>
        <mc:AlternateContent>
          <mc:Choice Requires="wpc">
            <w:drawing>
              <wp:inline distT="0" distB="0" distL="0" distR="0">
                <wp:extent cx="5225415" cy="2060575"/>
                <wp:effectExtent l="0" t="0" r="3810" b="0"/>
                <wp:docPr id="11" name="Canva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400" y="253409"/>
                            <a:ext cx="1400404" cy="946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C8C" w:rsidRPr="00483F22" w:rsidRDefault="001B7C8C" w:rsidP="00FA291D">
                              <w:pPr>
                                <w:jc w:val="right"/>
                                <w:rPr>
                                  <w:sz w:val="17"/>
                                  <w:szCs w:val="24"/>
                                  <w:lang w:val="en-US"/>
                                </w:rPr>
                              </w:pPr>
                              <w:r w:rsidRPr="00483F22">
                                <w:rPr>
                                  <w:sz w:val="17"/>
                                  <w:szCs w:val="24"/>
                                  <w:lang w:val="en-US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s:wsp>
                        <wps:cNvPr id="2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68100" y="533119"/>
                            <a:ext cx="1235804" cy="45271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C8C" w:rsidRPr="00483F22" w:rsidRDefault="001B7C8C" w:rsidP="00FA291D">
                              <w:pPr>
                                <w:ind w:firstLine="0"/>
                                <w:jc w:val="center"/>
                                <w:rPr>
                                  <w:sz w:val="17"/>
                                  <w:szCs w:val="24"/>
                                </w:rPr>
                              </w:pPr>
                              <w:r w:rsidRPr="00483F22">
                                <w:rPr>
                                  <w:sz w:val="17"/>
                                  <w:szCs w:val="24"/>
                                </w:rPr>
                                <w:t>Разбор грамматики в формате 1</w:t>
                              </w:r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s:wsp>
                        <wps:cNvPr id="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90305" y="253509"/>
                            <a:ext cx="1486304" cy="1524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C8C" w:rsidRPr="00FA291D" w:rsidRDefault="001B7C8C" w:rsidP="00FA291D">
                              <w:pPr>
                                <w:jc w:val="right"/>
                                <w:rPr>
                                  <w:sz w:val="17"/>
                                  <w:szCs w:val="24"/>
                                </w:rPr>
                              </w:pPr>
                              <w:smartTag w:uri="urn:schemas-microsoft-com:office:smarttags" w:element="place">
                                <w:r w:rsidRPr="00483F22">
                                  <w:rPr>
                                    <w:sz w:val="17"/>
                                    <w:szCs w:val="24"/>
                                    <w:lang w:val="en-US"/>
                                  </w:rPr>
                                  <w:t>Main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s:wsp>
                        <wps:cNvPr id="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34006" y="580121"/>
                            <a:ext cx="1071303" cy="362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C8C" w:rsidRPr="00483F22" w:rsidRDefault="001B7C8C" w:rsidP="00FA291D">
                              <w:pPr>
                                <w:ind w:firstLine="0"/>
                                <w:jc w:val="center"/>
                                <w:rPr>
                                  <w:sz w:val="17"/>
                                  <w:szCs w:val="24"/>
                                </w:rPr>
                              </w:pPr>
                              <w:r w:rsidRPr="00483F22">
                                <w:rPr>
                                  <w:sz w:val="17"/>
                                  <w:szCs w:val="24"/>
                                </w:rPr>
                                <w:t>Внутреннее пре</w:t>
                              </w:r>
                              <w:r w:rsidRPr="00483F22">
                                <w:rPr>
                                  <w:sz w:val="17"/>
                                  <w:szCs w:val="24"/>
                                </w:rPr>
                                <w:t>д</w:t>
                              </w:r>
                              <w:r w:rsidRPr="00483F22">
                                <w:rPr>
                                  <w:sz w:val="17"/>
                                  <w:szCs w:val="24"/>
                                </w:rPr>
                                <w:t>ставление</w:t>
                              </w:r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s:wsp>
                        <wps:cNvPr id="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526810" y="211608"/>
                            <a:ext cx="1603105" cy="1088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C8C" w:rsidRPr="00483F22" w:rsidRDefault="001B7C8C" w:rsidP="00FA291D">
                              <w:pPr>
                                <w:jc w:val="right"/>
                                <w:rPr>
                                  <w:sz w:val="17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17"/>
                                  <w:szCs w:val="24"/>
                                  <w:lang w:val="en-US"/>
                                </w:rPr>
                                <w:t>G</w:t>
                              </w:r>
                              <w:r w:rsidRPr="00483F22">
                                <w:rPr>
                                  <w:sz w:val="17"/>
                                  <w:szCs w:val="24"/>
                                  <w:lang w:val="en-US"/>
                                </w:rPr>
                                <w:t>enerator</w:t>
                              </w:r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s:wsp>
                        <wps:cNvPr id="6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3637710" y="416715"/>
                            <a:ext cx="1400504" cy="7046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C8C" w:rsidRDefault="001B7C8C" w:rsidP="00FA291D">
                              <w:pPr>
                                <w:ind w:firstLine="0"/>
                                <w:jc w:val="center"/>
                                <w:rPr>
                                  <w:sz w:val="17"/>
                                  <w:szCs w:val="24"/>
                                </w:rPr>
                              </w:pPr>
                              <w:r w:rsidRPr="00483F22">
                                <w:rPr>
                                  <w:sz w:val="17"/>
                                  <w:szCs w:val="24"/>
                                </w:rPr>
                                <w:t>Печать в формат 2</w:t>
                              </w:r>
                            </w:p>
                            <w:p w:rsidR="001B7C8C" w:rsidRDefault="001B7C8C" w:rsidP="00FA291D">
                              <w:pPr>
                                <w:ind w:firstLine="0"/>
                                <w:jc w:val="center"/>
                                <w:rPr>
                                  <w:sz w:val="17"/>
                                  <w:szCs w:val="24"/>
                                </w:rPr>
                              </w:pPr>
                              <w:r>
                                <w:rPr>
                                  <w:sz w:val="17"/>
                                  <w:szCs w:val="24"/>
                                </w:rPr>
                                <w:t>или</w:t>
                              </w:r>
                            </w:p>
                            <w:p w:rsidR="001B7C8C" w:rsidRPr="00483F22" w:rsidRDefault="001B7C8C" w:rsidP="00FA291D">
                              <w:pPr>
                                <w:ind w:firstLine="0"/>
                                <w:jc w:val="center"/>
                                <w:rPr>
                                  <w:sz w:val="17"/>
                                  <w:szCs w:val="24"/>
                                </w:rPr>
                              </w:pPr>
                              <w:r>
                                <w:rPr>
                                  <w:sz w:val="17"/>
                                  <w:szCs w:val="24"/>
                                </w:rPr>
                                <w:t>порождение анализатора</w:t>
                              </w:r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s:wsp>
                        <wps:cNvPr id="7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2033906" y="1232045"/>
                            <a:ext cx="1071903" cy="2709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C8C" w:rsidRPr="00483F22" w:rsidRDefault="001B7C8C" w:rsidP="00FA291D">
                              <w:pPr>
                                <w:ind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483F22">
                                <w:rPr>
                                  <w:sz w:val="17"/>
                                  <w:szCs w:val="24"/>
                                </w:rPr>
                                <w:t>Преобразования</w:t>
                              </w:r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s:wsp>
                        <wps:cNvPr id="8" name="AutoShape 23"/>
                        <wps:cNvCnPr/>
                        <wps:spPr bwMode="auto">
                          <a:xfrm>
                            <a:off x="1403904" y="759428"/>
                            <a:ext cx="630102" cy="1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4"/>
                        <wps:cNvCnPr/>
                        <wps:spPr bwMode="auto">
                          <a:xfrm>
                            <a:off x="3105309" y="761328"/>
                            <a:ext cx="532402" cy="7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5"/>
                        <wps:cNvCnPr/>
                        <wps:spPr bwMode="auto">
                          <a:xfrm>
                            <a:off x="2569607" y="942534"/>
                            <a:ext cx="300" cy="2895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2" o:spid="_x0000_s1026" editas="canvas" style="width:411.45pt;height:162.25pt;mso-position-horizontal-relative:char;mso-position-vertical-relative:line" coordsize="52254,2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254;height:20605;visibility:visible;mso-wrap-style:square">
                  <v:fill o:detectmouseclick="t"/>
                  <v:path o:connecttype="none"/>
                </v:shape>
                <v:rect id="Rectangle 16" o:spid="_x0000_s1028" style="position:absolute;left:534;top:2534;width:14004;height:9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nQ5L8A&#10;AADaAAAADwAAAGRycy9kb3ducmV2LnhtbERPTWuDQBC9F/Iflgn0IsnaCKWYbIIESnKtbe+jO1HR&#10;nRV3o6a/visUehoe73MOp9l0YqTBNZYVvGxjEMSl1Q1XCr4+3zdvIJxH1thZJgUPcnA6rp4OmGo7&#10;8QeNua9ECGGXooLa+z6V0pU1GXRb2xMH7mYHgz7AoZJ6wCmEm07u4vhVGmw4NNTY07mmss3vRsH5&#10;u0japIt+2qxoLuNUZHGEmVLP6znbg/A0+3/xn/uqw3xYXlmuP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WdDkvwAAANoAAAAPAAAAAAAAAAAAAAAAAJgCAABkcnMvZG93bnJl&#10;di54bWxQSwUGAAAAAAQABAD1AAAAhAMAAAAA&#10;">
                  <v:textbox inset="1.82881mm,.91439mm,1.82881mm,.91439mm">
                    <w:txbxContent>
                      <w:p w:rsidR="001B7C8C" w:rsidRPr="00483F22" w:rsidRDefault="001B7C8C" w:rsidP="00FA291D">
                        <w:pPr>
                          <w:jc w:val="right"/>
                          <w:rPr>
                            <w:sz w:val="17"/>
                            <w:szCs w:val="24"/>
                            <w:lang w:val="en-US"/>
                          </w:rPr>
                        </w:pPr>
                        <w:r w:rsidRPr="00483F22">
                          <w:rPr>
                            <w:sz w:val="17"/>
                            <w:szCs w:val="24"/>
                            <w:lang w:val="en-US"/>
                          </w:rPr>
                          <w:t>Frontend</w:t>
                        </w:r>
                      </w:p>
                    </w:txbxContent>
                  </v:textbox>
                </v:rect>
                <v:roundrect id="AutoShape 20" o:spid="_x0000_s1029" style="position:absolute;left:1681;top:5331;width:12358;height:452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GbEcUA&#10;AADaAAAADwAAAGRycy9kb3ducmV2LnhtbESPQWvCQBSE74X+h+UVvNVNVaRGN0EFSw8FbaoHb4/s&#10;MwnNvg27q4n/vlso9DjMzDfMKh9MK27kfGNZwcs4AUFcWt1wpeD4tXt+BeEDssbWMim4k4c8e3xY&#10;Yaptz590K0IlIoR9igrqELpUSl/WZNCPbUccvYt1BkOUrpLaYR/hppWTJJlLgw3HhRo72tZUfhdX&#10;o6D/eNvs1+fFdC8Xh2J+cLPjqbdKjZ6G9RJEoCH8h//a71rBBH6vxBs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UZsRxQAAANoAAAAPAAAAAAAAAAAAAAAAAJgCAABkcnMv&#10;ZG93bnJldi54bWxQSwUGAAAAAAQABAD1AAAAigMAAAAA&#10;">
                  <v:textbox inset="1.82881mm,.91439mm,1.82881mm,.91439mm">
                    <w:txbxContent>
                      <w:p w:rsidR="001B7C8C" w:rsidRPr="00483F22" w:rsidRDefault="001B7C8C" w:rsidP="00FA291D">
                        <w:pPr>
                          <w:ind w:firstLine="0"/>
                          <w:jc w:val="center"/>
                          <w:rPr>
                            <w:sz w:val="17"/>
                            <w:szCs w:val="24"/>
                          </w:rPr>
                        </w:pPr>
                        <w:r w:rsidRPr="00483F22">
                          <w:rPr>
                            <w:sz w:val="17"/>
                            <w:szCs w:val="24"/>
                          </w:rPr>
                          <w:t>Разбор грамматики в формате 1</w:t>
                        </w:r>
                      </w:p>
                    </w:txbxContent>
                  </v:textbox>
                </v:roundrect>
                <v:rect id="Rectangle 17" o:spid="_x0000_s1030" style="position:absolute;left:17903;top:2535;width:14863;height:1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rCMIA&#10;AADaAAAADwAAAGRycy9kb3ducmV2LnhtbESPwWrDMBBE74X+g9hCLyGWW0MJjpVgAqG5Nm3ua2tj&#10;C1srYym206+vCoUeh5l5wxT7xfZiotEbxwpekhQEce204UbB1+dxvQHhA7LG3jEpuJOH/e7xocBc&#10;u5k/aDqHRkQI+xwVtCEMuZS+bsmiT9xAHL2rGy2GKMdG6hHnCLe9fE3TN2nRcFxocaBDS3V3vlkF&#10;h0uVdVm/+u7KyrxPc1WmKyyVen5ayi2IQEv4D/+1T1pBBr9X4g2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x+sIwgAAANoAAAAPAAAAAAAAAAAAAAAAAJgCAABkcnMvZG93&#10;bnJldi54bWxQSwUGAAAAAAQABAD1AAAAhwMAAAAA&#10;">
                  <v:textbox inset="1.82881mm,.91439mm,1.82881mm,.91439mm">
                    <w:txbxContent>
                      <w:p w:rsidR="001B7C8C" w:rsidRPr="00FA291D" w:rsidRDefault="001B7C8C" w:rsidP="00FA291D">
                        <w:pPr>
                          <w:jc w:val="right"/>
                          <w:rPr>
                            <w:sz w:val="17"/>
                            <w:szCs w:val="24"/>
                          </w:rPr>
                        </w:pPr>
                        <w:smartTag w:uri="urn:schemas-microsoft-com:office:smarttags" w:element="place">
                          <w:r w:rsidRPr="00483F22">
                            <w:rPr>
                              <w:sz w:val="17"/>
                              <w:szCs w:val="24"/>
                              <w:lang w:val="en-US"/>
                            </w:rPr>
                            <w:t>Main</w:t>
                          </w:r>
                        </w:smartTag>
                      </w:p>
                    </w:txbxContent>
                  </v:textbox>
                </v:rect>
                <v:rect id="Rectangle 18" o:spid="_x0000_s1031" style="position:absolute;left:20340;top:5801;width:10713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zfMIA&#10;AADaAAAADwAAAGRycy9kb3ducmV2LnhtbESPT2uDQBTE74F+h+UFegl1bQ2lGDdBhNBemz/3p/uq&#10;ovtW3I3afvpuoZDjMDO/YbLDYnox0ehaywqeoxgEcWV1y7WCy/n49AbCeWSNvWVS8E0ODvuHVYap&#10;tjN/0nTytQgQdikqaLwfUild1ZBBF9mBOHhfdjTogxxrqUecA9z08iWOX6XBlsNCgwMVDVXd6WYU&#10;FNcy6ZJ+89PlZfs+zWUebzBX6nG95DsQnhZ/D/+3P7SCLfxdCT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LnN8wgAAANoAAAAPAAAAAAAAAAAAAAAAAJgCAABkcnMvZG93&#10;bnJldi54bWxQSwUGAAAAAAQABAD1AAAAhwMAAAAA&#10;">
                  <v:textbox inset="1.82881mm,.91439mm,1.82881mm,.91439mm">
                    <w:txbxContent>
                      <w:p w:rsidR="001B7C8C" w:rsidRPr="00483F22" w:rsidRDefault="001B7C8C" w:rsidP="00FA291D">
                        <w:pPr>
                          <w:ind w:firstLine="0"/>
                          <w:jc w:val="center"/>
                          <w:rPr>
                            <w:sz w:val="17"/>
                            <w:szCs w:val="24"/>
                          </w:rPr>
                        </w:pPr>
                        <w:r w:rsidRPr="00483F22">
                          <w:rPr>
                            <w:sz w:val="17"/>
                            <w:szCs w:val="24"/>
                          </w:rPr>
                          <w:t>Внутреннее пре</w:t>
                        </w:r>
                        <w:r w:rsidRPr="00483F22">
                          <w:rPr>
                            <w:sz w:val="17"/>
                            <w:szCs w:val="24"/>
                          </w:rPr>
                          <w:t>д</w:t>
                        </w:r>
                        <w:r w:rsidRPr="00483F22">
                          <w:rPr>
                            <w:sz w:val="17"/>
                            <w:szCs w:val="24"/>
                          </w:rPr>
                          <w:t>ставление</w:t>
                        </w:r>
                      </w:p>
                    </w:txbxContent>
                  </v:textbox>
                </v:rect>
                <v:rect id="Rectangle 19" o:spid="_x0000_s1032" style="position:absolute;left:35268;top:2116;width:16031;height:10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W58IA&#10;AADaAAAADwAAAGRycy9kb3ducmV2LnhtbESPT2uDQBTE74F+h+UFegl1bSWlGDdBhNBemz/3p/uq&#10;ovtW3I3afvpuoZDjMDO/YbLDYnox0ehaywqeoxgEcWV1y7WCy/n49AbCeWSNvWVS8E0ODvuHVYap&#10;tjN/0nTytQgQdikqaLwfUild1ZBBF9mBOHhfdjTogxxrqUecA9z08iWOX6XBlsNCgwMVDVXd6WYU&#10;FNcy6ZJ+89PlZfs+zWUebzBX6nG95DsQnhZ/D/+3P7SCLfxdCT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YtbnwgAAANoAAAAPAAAAAAAAAAAAAAAAAJgCAABkcnMvZG93&#10;bnJldi54bWxQSwUGAAAAAAQABAD1AAAAhwMAAAAA&#10;">
                  <v:textbox inset="1.82881mm,.91439mm,1.82881mm,.91439mm">
                    <w:txbxContent>
                      <w:p w:rsidR="001B7C8C" w:rsidRPr="00483F22" w:rsidRDefault="001B7C8C" w:rsidP="00FA291D">
                        <w:pPr>
                          <w:jc w:val="right"/>
                          <w:rPr>
                            <w:sz w:val="17"/>
                            <w:szCs w:val="24"/>
                            <w:lang w:val="en-US"/>
                          </w:rPr>
                        </w:pPr>
                        <w:r>
                          <w:rPr>
                            <w:sz w:val="17"/>
                            <w:szCs w:val="24"/>
                            <w:lang w:val="en-US"/>
                          </w:rPr>
                          <w:t>G</w:t>
                        </w:r>
                        <w:r w:rsidRPr="00483F22">
                          <w:rPr>
                            <w:sz w:val="17"/>
                            <w:szCs w:val="24"/>
                            <w:lang w:val="en-US"/>
                          </w:rPr>
                          <w:t>enerator</w:t>
                        </w:r>
                      </w:p>
                    </w:txbxContent>
                  </v:textbox>
                </v:rect>
                <v:roundrect id="AutoShape 21" o:spid="_x0000_s1033" style="position:absolute;left:36377;top:4167;width:14005;height:704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qdEsQA&#10;AADaAAAADwAAAGRycy9kb3ducmV2LnhtbESPQWvCQBSE7wX/w/KE3urGWoJGV9GC4kFQU3vw9si+&#10;JqHZt2F3a9J/7xYKHoeZ+YZZrHrTiBs5X1tWMB4lIIgLq2suFVw+ti9TED4ga2wsk4Jf8rBaDp4W&#10;mGnb8ZlueShFhLDPUEEVQptJ6YuKDPqRbYmj92WdwRClK6V22EW4aeRrkqTSYM1xocKW3isqvvMf&#10;o6A77DbH9XU2OcrZKU9P7u3y2Vmlnof9eg4iUB8e4f/2XitI4e9Kv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qnRLEAAAA2gAAAA8AAAAAAAAAAAAAAAAAmAIAAGRycy9k&#10;b3ducmV2LnhtbFBLBQYAAAAABAAEAPUAAACJAwAAAAA=&#10;">
                  <v:textbox inset="1.82881mm,.91439mm,1.82881mm,.91439mm">
                    <w:txbxContent>
                      <w:p w:rsidR="001B7C8C" w:rsidRDefault="001B7C8C" w:rsidP="00FA291D">
                        <w:pPr>
                          <w:ind w:firstLine="0"/>
                          <w:jc w:val="center"/>
                          <w:rPr>
                            <w:sz w:val="17"/>
                            <w:szCs w:val="24"/>
                          </w:rPr>
                        </w:pPr>
                        <w:r w:rsidRPr="00483F22">
                          <w:rPr>
                            <w:sz w:val="17"/>
                            <w:szCs w:val="24"/>
                          </w:rPr>
                          <w:t>Печать в формат 2</w:t>
                        </w:r>
                      </w:p>
                      <w:p w:rsidR="001B7C8C" w:rsidRDefault="001B7C8C" w:rsidP="00FA291D">
                        <w:pPr>
                          <w:ind w:firstLine="0"/>
                          <w:jc w:val="center"/>
                          <w:rPr>
                            <w:sz w:val="17"/>
                            <w:szCs w:val="24"/>
                          </w:rPr>
                        </w:pPr>
                        <w:r>
                          <w:rPr>
                            <w:sz w:val="17"/>
                            <w:szCs w:val="24"/>
                          </w:rPr>
                          <w:t>или</w:t>
                        </w:r>
                      </w:p>
                      <w:p w:rsidR="001B7C8C" w:rsidRPr="00483F22" w:rsidRDefault="001B7C8C" w:rsidP="00FA291D">
                        <w:pPr>
                          <w:ind w:firstLine="0"/>
                          <w:jc w:val="center"/>
                          <w:rPr>
                            <w:sz w:val="17"/>
                            <w:szCs w:val="24"/>
                          </w:rPr>
                        </w:pPr>
                        <w:r>
                          <w:rPr>
                            <w:sz w:val="17"/>
                            <w:szCs w:val="24"/>
                          </w:rPr>
                          <w:t>порождение анализатора</w:t>
                        </w:r>
                      </w:p>
                    </w:txbxContent>
                  </v:textbox>
                </v:roundrect>
                <v:roundrect id="AutoShape 22" o:spid="_x0000_s1034" style="position:absolute;left:20339;top:12320;width:10719;height:27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Y4icUA&#10;AADaAAAADwAAAGRycy9kb3ducmV2LnhtbESPQWvCQBSE70L/w/IKvZlNrVhNXUULSg8FbdSDt0f2&#10;NQnNvg27WxP/fbcgeBxm5htmvuxNIy7kfG1ZwXOSgiAurK65VHA8bIZTED4ga2wsk4IreVguHgZz&#10;zLTt+IsueShFhLDPUEEVQptJ6YuKDPrEtsTR+7bOYIjSlVI77CLcNHKUphNpsOa4UGFL7xUVP/mv&#10;UdB9bte71Xn2spOzfT7Zu/Hx1Fmlnh771RuIQH24h2/tD63gFf6vxBs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jiJxQAAANoAAAAPAAAAAAAAAAAAAAAAAJgCAABkcnMv&#10;ZG93bnJldi54bWxQSwUGAAAAAAQABAD1AAAAigMAAAAA&#10;">
                  <v:textbox inset="1.82881mm,.91439mm,1.82881mm,.91439mm">
                    <w:txbxContent>
                      <w:p w:rsidR="001B7C8C" w:rsidRPr="00483F22" w:rsidRDefault="001B7C8C" w:rsidP="00FA291D">
                        <w:pPr>
                          <w:ind w:firstLine="0"/>
                          <w:jc w:val="center"/>
                          <w:rPr>
                            <w:sz w:val="16"/>
                          </w:rPr>
                        </w:pPr>
                        <w:r w:rsidRPr="00483F22">
                          <w:rPr>
                            <w:sz w:val="17"/>
                            <w:szCs w:val="24"/>
                          </w:rPr>
                          <w:t>Преобразования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" o:spid="_x0000_s1035" type="#_x0000_t32" style="position:absolute;left:14039;top:7594;width:6301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<v:stroke endarrow="block"/>
                </v:shape>
                <v:shape id="AutoShape 24" o:spid="_x0000_s1036" type="#_x0000_t32" style="position:absolute;left:31053;top:7613;width:5324;height: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shape id="AutoShape 25" o:spid="_x0000_s1037" type="#_x0000_t32" style="position:absolute;left:25696;top:9425;width:3;height:2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93xcQAAADbAAAADwAAAGRycy9kb3ducmV2LnhtbESPQWvCQBCF7wX/wzKCt7pRsJTUVUpR&#10;FESL0dyH7JiEZmdDdtXor+8cCr3N8N6898182btG3agLtWcDk3ECirjwtubSwPm0fn0HFSKyxcYz&#10;GXhQgOVi8DLH1Po7H+mWxVJJCIcUDVQxtqnWoajIYRj7lli0i+8cRlm7UtsO7xLuGj1NkjftsGZp&#10;qLClr4qKn+zqDDz3Gzrt8fL8XmX5YTfbTGaHPDdmNOw/P0BF6uO/+e96awVf6OUXGUA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j3fFxAAAANsAAAAPAAAAAAAAAAAA&#10;AAAAAKECAABkcnMvZG93bnJldi54bWxQSwUGAAAAAAQABAD5AAAAkgMAAAAA&#10;">
                  <v:stroke startarrow="block" endarrow="block"/>
                </v:shape>
                <w10:anchorlock/>
              </v:group>
            </w:pict>
          </mc:Fallback>
        </mc:AlternateContent>
      </w:r>
    </w:p>
    <w:p w:rsidR="009A220D" w:rsidRPr="00487B7C" w:rsidRDefault="009A220D" w:rsidP="00E8057A">
      <w:r>
        <w:t>Такая архитектура, помимо порождения спецификаций трансляций в форматах ра</w:t>
      </w:r>
      <w:r>
        <w:t>з</w:t>
      </w:r>
      <w:r>
        <w:t xml:space="preserve">личных инструментов, позволяет реализовывать собственные генераторы анализаторов, предоставляя необходимую для этого инфраструктуру. </w:t>
      </w:r>
    </w:p>
    <w:p w:rsidR="009A220D" w:rsidRDefault="009A220D" w:rsidP="00524CB3">
      <w:pPr>
        <w:pStyle w:val="Heading2"/>
      </w:pPr>
      <w:bookmarkStart w:id="9" w:name="_Toc295142300"/>
      <w:r>
        <w:t>Результаты обзора</w:t>
      </w:r>
      <w:bookmarkEnd w:id="9"/>
    </w:p>
    <w:p w:rsidR="009A220D" w:rsidRDefault="009A220D" w:rsidP="006132FE">
      <w:r>
        <w:t xml:space="preserve">По архитектуре и возможностям системы </w:t>
      </w:r>
      <w:r>
        <w:rPr>
          <w:lang w:val="en-US"/>
        </w:rPr>
        <w:t>program</w:t>
      </w:r>
      <w:r w:rsidRPr="0069490C">
        <w:t xml:space="preserve"> </w:t>
      </w:r>
      <w:r>
        <w:rPr>
          <w:lang w:val="en-US"/>
        </w:rPr>
        <w:t>transformation</w:t>
      </w:r>
      <w:r w:rsidRPr="0069490C">
        <w:t xml:space="preserve"> </w:t>
      </w:r>
      <w:r>
        <w:rPr>
          <w:lang w:val="en-US"/>
        </w:rPr>
        <w:t>DMS</w:t>
      </w:r>
      <w:r w:rsidRPr="0069490C">
        <w:t xml:space="preserve">, </w:t>
      </w:r>
      <w:r>
        <w:rPr>
          <w:lang w:val="en-US"/>
        </w:rPr>
        <w:t>TXL</w:t>
      </w:r>
      <w:r w:rsidRPr="0069490C">
        <w:t xml:space="preserve"> </w:t>
      </w:r>
      <w:r>
        <w:t xml:space="preserve">и </w:t>
      </w:r>
      <w:r>
        <w:rPr>
          <w:lang w:val="en-US"/>
        </w:rPr>
        <w:t>Strat</w:t>
      </w:r>
      <w:r>
        <w:rPr>
          <w:lang w:val="en-US"/>
        </w:rPr>
        <w:t>e</w:t>
      </w:r>
      <w:r>
        <w:rPr>
          <w:lang w:val="en-US"/>
        </w:rPr>
        <w:t>go</w:t>
      </w:r>
      <w:r w:rsidRPr="0069490C">
        <w:t>/</w:t>
      </w:r>
      <w:r>
        <w:rPr>
          <w:lang w:val="en-US"/>
        </w:rPr>
        <w:t>XT</w:t>
      </w:r>
      <w:r w:rsidRPr="0069490C">
        <w:t xml:space="preserve"> </w:t>
      </w:r>
      <w:r>
        <w:t>близки друг к другу. В принципе, они подходят для решения поставленной задачи</w:t>
      </w:r>
      <w:r w:rsidRPr="006C06E5">
        <w:t xml:space="preserve">. </w:t>
      </w:r>
      <w:r>
        <w:t>Возможности инструментов по изящному описанию преобразований в функциональном ст</w:t>
      </w:r>
      <w:r>
        <w:t>и</w:t>
      </w:r>
      <w:r>
        <w:t>ле позволяют быстрее их реализовывать. С другой стороны, система, построенная вокруг п</w:t>
      </w:r>
      <w:r>
        <w:t>о</w:t>
      </w:r>
      <w:r>
        <w:t xml:space="preserve">пулярного языка программирования общего назначения, получает преимущества в виде огромного числа библиотек и возможностей самого этого языка. Так, язык </w:t>
      </w:r>
      <w:r>
        <w:rPr>
          <w:lang w:val="en-US"/>
        </w:rPr>
        <w:t>F</w:t>
      </w:r>
      <w:r w:rsidRPr="00BA0B67">
        <w:t xml:space="preserve">#, </w:t>
      </w:r>
      <w:r>
        <w:t xml:space="preserve">на котором написана большая часть приложения </w:t>
      </w:r>
      <w:r>
        <w:rPr>
          <w:lang w:val="en-US"/>
        </w:rPr>
        <w:t>YaccConstructor</w:t>
      </w:r>
      <w:r>
        <w:t xml:space="preserve">, предоставляет удобные возможности </w:t>
      </w:r>
      <w:r>
        <w:lastRenderedPageBreak/>
        <w:t>для работы со списками и деревьями, которые являются основными структурами данных, представляющими дерево разбора.</w:t>
      </w:r>
    </w:p>
    <w:p w:rsidR="009A220D" w:rsidRPr="00B05C5B" w:rsidRDefault="009A220D" w:rsidP="0069490C">
      <w:r>
        <w:t xml:space="preserve">  Также, у инструмента имеется свой язык спецификации трансляции </w:t>
      </w:r>
      <w:r>
        <w:rPr>
          <w:lang w:val="en-US"/>
        </w:rPr>
        <w:t>YARD</w:t>
      </w:r>
      <w:r w:rsidRPr="00700274">
        <w:t xml:space="preserve">, </w:t>
      </w:r>
      <w:r>
        <w:t>облад</w:t>
      </w:r>
      <w:r>
        <w:t>а</w:t>
      </w:r>
      <w:r>
        <w:t>ющий довольно широкими возможностями, и который следует развивать дальше пара</w:t>
      </w:r>
      <w:r>
        <w:t>л</w:t>
      </w:r>
      <w:r>
        <w:t xml:space="preserve">лельно с развитием внутреннего представления. </w:t>
      </w:r>
    </w:p>
    <w:p w:rsidR="009A220D" w:rsidRDefault="009A220D" w:rsidP="0069490C">
      <w:r>
        <w:t>Таким образом, он и был взят за основу будущего инструмента.</w:t>
      </w:r>
    </w:p>
    <w:p w:rsidR="009A220D" w:rsidRPr="00E165DF" w:rsidRDefault="009A220D" w:rsidP="0069490C">
      <w:r>
        <w:t>Сводные результаты обзора приведены в таблице: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3"/>
        <w:gridCol w:w="1902"/>
        <w:gridCol w:w="2030"/>
        <w:gridCol w:w="1722"/>
        <w:gridCol w:w="1978"/>
      </w:tblGrid>
      <w:tr w:rsidR="009A220D" w:rsidRPr="00174FDE" w:rsidTr="009C1B77">
        <w:trPr>
          <w:cantSplit/>
        </w:trPr>
        <w:tc>
          <w:tcPr>
            <w:tcW w:w="1913" w:type="dxa"/>
          </w:tcPr>
          <w:p w:rsidR="009A220D" w:rsidRPr="00174FDE" w:rsidRDefault="009A220D" w:rsidP="009C1B7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902" w:type="dxa"/>
          </w:tcPr>
          <w:p w:rsidR="009A220D" w:rsidRPr="009C1B77" w:rsidRDefault="009A220D" w:rsidP="009C1B77">
            <w:pPr>
              <w:pStyle w:val="ListBullet"/>
              <w:numPr>
                <w:ilvl w:val="0"/>
                <w:numId w:val="0"/>
              </w:numPr>
              <w:rPr>
                <w:lang w:val="en-US"/>
              </w:rPr>
            </w:pPr>
            <w:r w:rsidRPr="009C1B77">
              <w:rPr>
                <w:lang w:val="en-US"/>
              </w:rPr>
              <w:t>DMS</w:t>
            </w:r>
          </w:p>
        </w:tc>
        <w:tc>
          <w:tcPr>
            <w:tcW w:w="2030" w:type="dxa"/>
          </w:tcPr>
          <w:p w:rsidR="009A220D" w:rsidRPr="009C1B77" w:rsidRDefault="009A220D" w:rsidP="009C1B77">
            <w:pPr>
              <w:pStyle w:val="ListBullet"/>
              <w:numPr>
                <w:ilvl w:val="0"/>
                <w:numId w:val="0"/>
              </w:numPr>
              <w:rPr>
                <w:lang w:val="en-US"/>
              </w:rPr>
            </w:pPr>
            <w:r w:rsidRPr="009C1B77">
              <w:rPr>
                <w:lang w:val="en-US"/>
              </w:rPr>
              <w:t>TXL</w:t>
            </w:r>
          </w:p>
        </w:tc>
        <w:tc>
          <w:tcPr>
            <w:tcW w:w="1722" w:type="dxa"/>
          </w:tcPr>
          <w:p w:rsidR="009A220D" w:rsidRPr="00174FDE" w:rsidRDefault="009A220D" w:rsidP="009C1B77">
            <w:pPr>
              <w:pStyle w:val="ListBullet"/>
              <w:numPr>
                <w:ilvl w:val="0"/>
                <w:numId w:val="0"/>
              </w:numPr>
            </w:pPr>
            <w:r w:rsidRPr="009C1B77">
              <w:rPr>
                <w:lang w:val="en-US"/>
              </w:rPr>
              <w:t>Stratego/XT</w:t>
            </w:r>
          </w:p>
        </w:tc>
        <w:tc>
          <w:tcPr>
            <w:tcW w:w="1978" w:type="dxa"/>
          </w:tcPr>
          <w:p w:rsidR="009A220D" w:rsidRPr="009C1B77" w:rsidRDefault="009A220D" w:rsidP="009C1B77">
            <w:pPr>
              <w:pStyle w:val="ListBullet"/>
              <w:numPr>
                <w:ilvl w:val="0"/>
                <w:numId w:val="0"/>
              </w:numPr>
              <w:rPr>
                <w:lang w:val="en-US"/>
              </w:rPr>
            </w:pPr>
            <w:r w:rsidRPr="009C1B77">
              <w:rPr>
                <w:lang w:val="en-US"/>
              </w:rPr>
              <w:t>YaccConstructor</w:t>
            </w:r>
          </w:p>
        </w:tc>
      </w:tr>
      <w:tr w:rsidR="009A220D" w:rsidRPr="001F054E" w:rsidTr="009C1B77">
        <w:trPr>
          <w:cantSplit/>
        </w:trPr>
        <w:tc>
          <w:tcPr>
            <w:tcW w:w="1913" w:type="dxa"/>
          </w:tcPr>
          <w:p w:rsidR="009A220D" w:rsidRPr="000F6D2F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>Возможности</w:t>
            </w:r>
            <w:r w:rsidRPr="009C1B77">
              <w:rPr>
                <w:lang w:val="en-US"/>
              </w:rPr>
              <w:t xml:space="preserve"> входного языка</w:t>
            </w:r>
          </w:p>
        </w:tc>
        <w:tc>
          <w:tcPr>
            <w:tcW w:w="1902" w:type="dxa"/>
          </w:tcPr>
          <w:p w:rsidR="009A220D" w:rsidRPr="00174FDE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>БНФ без атр</w:t>
            </w:r>
            <w:r>
              <w:t>и</w:t>
            </w:r>
            <w:r>
              <w:t>бутов, с пред</w:t>
            </w:r>
            <w:r>
              <w:t>и</w:t>
            </w:r>
            <w:r>
              <w:t>катами</w:t>
            </w:r>
          </w:p>
        </w:tc>
        <w:tc>
          <w:tcPr>
            <w:tcW w:w="2030" w:type="dxa"/>
          </w:tcPr>
          <w:p w:rsidR="009A220D" w:rsidRPr="001F054E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>РБНФ, неодн</w:t>
            </w:r>
            <w:r>
              <w:t>о</w:t>
            </w:r>
            <w:r>
              <w:t>значные грамм</w:t>
            </w:r>
            <w:r>
              <w:t>а</w:t>
            </w:r>
            <w:r>
              <w:t>тики</w:t>
            </w:r>
          </w:p>
        </w:tc>
        <w:tc>
          <w:tcPr>
            <w:tcW w:w="1722" w:type="dxa"/>
          </w:tcPr>
          <w:p w:rsidR="009A220D" w:rsidRPr="00FF213A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>Можно и</w:t>
            </w:r>
            <w:r>
              <w:t>с</w:t>
            </w:r>
            <w:r>
              <w:t>пользовать любой фро</w:t>
            </w:r>
            <w:r>
              <w:t>н</w:t>
            </w:r>
            <w:r>
              <w:t>тенд</w:t>
            </w:r>
          </w:p>
        </w:tc>
        <w:tc>
          <w:tcPr>
            <w:tcW w:w="1978" w:type="dxa"/>
          </w:tcPr>
          <w:p w:rsidR="009A220D" w:rsidRPr="00B3767A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 xml:space="preserve">Любой фронтенд для среды </w:t>
            </w:r>
            <w:r w:rsidRPr="00B3767A">
              <w:t>.</w:t>
            </w:r>
            <w:r w:rsidRPr="009C1B77">
              <w:rPr>
                <w:lang w:val="en-US"/>
              </w:rPr>
              <w:t>NET</w:t>
            </w:r>
          </w:p>
        </w:tc>
      </w:tr>
      <w:tr w:rsidR="009A220D" w:rsidRPr="00B905E6" w:rsidTr="009C1B77">
        <w:trPr>
          <w:cantSplit/>
        </w:trPr>
        <w:tc>
          <w:tcPr>
            <w:tcW w:w="1913" w:type="dxa"/>
          </w:tcPr>
          <w:p w:rsidR="009A220D" w:rsidRPr="00174FDE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 xml:space="preserve">Представление </w:t>
            </w:r>
            <w:r w:rsidRPr="009C1B77">
              <w:rPr>
                <w:lang w:val="en-US"/>
              </w:rPr>
              <w:t>AST</w:t>
            </w:r>
          </w:p>
        </w:tc>
        <w:tc>
          <w:tcPr>
            <w:tcW w:w="1902" w:type="dxa"/>
          </w:tcPr>
          <w:p w:rsidR="009A220D" w:rsidRPr="00174FDE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>Неявно зада</w:t>
            </w:r>
            <w:r>
              <w:t>н</w:t>
            </w:r>
            <w:r>
              <w:t>ный тип, узлы соответствуют правилам</w:t>
            </w:r>
          </w:p>
        </w:tc>
        <w:tc>
          <w:tcPr>
            <w:tcW w:w="2030" w:type="dxa"/>
          </w:tcPr>
          <w:p w:rsidR="009A220D" w:rsidRPr="00B905E6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 xml:space="preserve">Неявно заданный тип </w:t>
            </w:r>
          </w:p>
        </w:tc>
        <w:tc>
          <w:tcPr>
            <w:tcW w:w="1722" w:type="dxa"/>
          </w:tcPr>
          <w:p w:rsidR="009A220D" w:rsidRPr="00B3767A" w:rsidRDefault="009A220D" w:rsidP="009C1B77">
            <w:pPr>
              <w:pStyle w:val="ListBullet"/>
              <w:numPr>
                <w:ilvl w:val="0"/>
                <w:numId w:val="0"/>
              </w:numPr>
            </w:pPr>
            <w:r w:rsidRPr="009C1B77">
              <w:rPr>
                <w:lang w:val="en-US"/>
              </w:rPr>
              <w:t>ATerm</w:t>
            </w:r>
          </w:p>
        </w:tc>
        <w:tc>
          <w:tcPr>
            <w:tcW w:w="1978" w:type="dxa"/>
          </w:tcPr>
          <w:p w:rsidR="009A220D" w:rsidRPr="00B905E6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 xml:space="preserve">Типизированный </w:t>
            </w:r>
            <w:r w:rsidRPr="009C1B77">
              <w:rPr>
                <w:lang w:val="en-US"/>
              </w:rPr>
              <w:t>IL</w:t>
            </w:r>
            <w:r>
              <w:t xml:space="preserve"> </w:t>
            </w:r>
          </w:p>
        </w:tc>
      </w:tr>
      <w:tr w:rsidR="009A220D" w:rsidRPr="00B905E6" w:rsidTr="009C1B77">
        <w:trPr>
          <w:cantSplit/>
        </w:trPr>
        <w:tc>
          <w:tcPr>
            <w:tcW w:w="1913" w:type="dxa"/>
          </w:tcPr>
          <w:p w:rsidR="009A220D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>Легкость пр</w:t>
            </w:r>
            <w:r>
              <w:t>е</w:t>
            </w:r>
            <w:r>
              <w:t>образования</w:t>
            </w:r>
          </w:p>
        </w:tc>
        <w:tc>
          <w:tcPr>
            <w:tcW w:w="1902" w:type="dxa"/>
          </w:tcPr>
          <w:p w:rsidR="009A220D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>Декларативный и императи</w:t>
            </w:r>
            <w:r>
              <w:t>в</w:t>
            </w:r>
            <w:r>
              <w:t>ный способы</w:t>
            </w:r>
          </w:p>
        </w:tc>
        <w:tc>
          <w:tcPr>
            <w:tcW w:w="2030" w:type="dxa"/>
          </w:tcPr>
          <w:p w:rsidR="009A220D" w:rsidRPr="00B905E6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>Функциональный стиль, можно менять тип узлов</w:t>
            </w:r>
          </w:p>
        </w:tc>
        <w:tc>
          <w:tcPr>
            <w:tcW w:w="1722" w:type="dxa"/>
          </w:tcPr>
          <w:p w:rsidR="009A220D" w:rsidRPr="00B905E6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>Стратегии, состоящие из правил</w:t>
            </w:r>
          </w:p>
        </w:tc>
        <w:tc>
          <w:tcPr>
            <w:tcW w:w="1978" w:type="dxa"/>
          </w:tcPr>
          <w:p w:rsidR="009A220D" w:rsidRPr="00B3767A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>Реализация пр</w:t>
            </w:r>
            <w:r>
              <w:t>е</w:t>
            </w:r>
            <w:r>
              <w:t xml:space="preserve">образований на </w:t>
            </w:r>
            <w:r w:rsidRPr="009C1B77">
              <w:rPr>
                <w:lang w:val="en-US"/>
              </w:rPr>
              <w:t>F</w:t>
            </w:r>
            <w:r w:rsidRPr="00B3767A">
              <w:t xml:space="preserve"># </w:t>
            </w:r>
            <w:r>
              <w:t xml:space="preserve">или </w:t>
            </w:r>
            <w:r w:rsidRPr="009C1B77">
              <w:rPr>
                <w:lang w:val="en-US"/>
              </w:rPr>
              <w:t>C</w:t>
            </w:r>
            <w:r w:rsidRPr="00B3767A">
              <w:t>#</w:t>
            </w:r>
          </w:p>
        </w:tc>
      </w:tr>
      <w:tr w:rsidR="009A220D" w:rsidRPr="00174FDE" w:rsidTr="009C1B77">
        <w:trPr>
          <w:cantSplit/>
        </w:trPr>
        <w:tc>
          <w:tcPr>
            <w:tcW w:w="1913" w:type="dxa"/>
          </w:tcPr>
          <w:p w:rsidR="009A220D" w:rsidRPr="00174FDE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>Лицензия</w:t>
            </w:r>
          </w:p>
        </w:tc>
        <w:tc>
          <w:tcPr>
            <w:tcW w:w="1902" w:type="dxa"/>
          </w:tcPr>
          <w:p w:rsidR="009A220D" w:rsidRPr="00174FDE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>Коммерческое приложение с закрытым исх. кодом</w:t>
            </w:r>
          </w:p>
        </w:tc>
        <w:tc>
          <w:tcPr>
            <w:tcW w:w="2030" w:type="dxa"/>
          </w:tcPr>
          <w:p w:rsidR="009A220D" w:rsidRPr="00174FDE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>Бесплатен, код открыт для ст</w:t>
            </w:r>
            <w:r>
              <w:t>а</w:t>
            </w:r>
            <w:r>
              <w:t>рых версий</w:t>
            </w:r>
          </w:p>
        </w:tc>
        <w:tc>
          <w:tcPr>
            <w:tcW w:w="1722" w:type="dxa"/>
          </w:tcPr>
          <w:p w:rsidR="009A220D" w:rsidRPr="00174FDE" w:rsidRDefault="009A220D" w:rsidP="009C1B77">
            <w:pPr>
              <w:pStyle w:val="ListBullet"/>
              <w:numPr>
                <w:ilvl w:val="0"/>
                <w:numId w:val="0"/>
              </w:numPr>
            </w:pPr>
            <w:r w:rsidRPr="009C1B77">
              <w:rPr>
                <w:lang w:val="en-US"/>
              </w:rPr>
              <w:t>LGPL</w:t>
            </w:r>
          </w:p>
        </w:tc>
        <w:tc>
          <w:tcPr>
            <w:tcW w:w="1978" w:type="dxa"/>
          </w:tcPr>
          <w:p w:rsidR="009A220D" w:rsidRPr="009C1B77" w:rsidRDefault="009A220D" w:rsidP="009C1B77">
            <w:pPr>
              <w:pStyle w:val="ListBullet"/>
              <w:numPr>
                <w:ilvl w:val="0"/>
                <w:numId w:val="0"/>
              </w:numPr>
              <w:rPr>
                <w:lang w:val="en-US"/>
              </w:rPr>
            </w:pPr>
            <w:r w:rsidRPr="009C1B77">
              <w:rPr>
                <w:lang w:val="en-US"/>
              </w:rPr>
              <w:t>GPL</w:t>
            </w:r>
          </w:p>
        </w:tc>
      </w:tr>
      <w:tr w:rsidR="009A220D" w:rsidRPr="00174FDE" w:rsidTr="009C1B77">
        <w:trPr>
          <w:cantSplit/>
        </w:trPr>
        <w:tc>
          <w:tcPr>
            <w:tcW w:w="1913" w:type="dxa"/>
          </w:tcPr>
          <w:p w:rsidR="009A220D" w:rsidRPr="00174FDE" w:rsidRDefault="009A220D" w:rsidP="009C1B77">
            <w:pPr>
              <w:pStyle w:val="ListBullet"/>
              <w:numPr>
                <w:ilvl w:val="0"/>
                <w:numId w:val="0"/>
              </w:numPr>
            </w:pPr>
            <w:r w:rsidRPr="009C1B77">
              <w:rPr>
                <w:lang w:val="en-US"/>
              </w:rPr>
              <w:t>Pretty</w:t>
            </w:r>
            <w:r w:rsidRPr="00174FDE">
              <w:t xml:space="preserve"> </w:t>
            </w:r>
            <w:r w:rsidRPr="009C1B77">
              <w:rPr>
                <w:lang w:val="en-US"/>
              </w:rPr>
              <w:t>printing</w:t>
            </w:r>
          </w:p>
        </w:tc>
        <w:tc>
          <w:tcPr>
            <w:tcW w:w="1902" w:type="dxa"/>
          </w:tcPr>
          <w:p w:rsidR="009A220D" w:rsidRPr="00174FDE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>Встроенные конструкции</w:t>
            </w:r>
          </w:p>
        </w:tc>
        <w:tc>
          <w:tcPr>
            <w:tcW w:w="2030" w:type="dxa"/>
          </w:tcPr>
          <w:p w:rsidR="009A220D" w:rsidRPr="00174FDE" w:rsidRDefault="009A220D" w:rsidP="009C1B77">
            <w:pPr>
              <w:pStyle w:val="ListBullet"/>
              <w:numPr>
                <w:ilvl w:val="0"/>
                <w:numId w:val="0"/>
              </w:numPr>
            </w:pPr>
            <w:r>
              <w:t>Автоматически</w:t>
            </w:r>
          </w:p>
        </w:tc>
        <w:tc>
          <w:tcPr>
            <w:tcW w:w="1722" w:type="dxa"/>
          </w:tcPr>
          <w:p w:rsidR="009A220D" w:rsidRPr="009C1B77" w:rsidRDefault="009A220D" w:rsidP="009C1B77">
            <w:pPr>
              <w:pStyle w:val="ListBullet"/>
              <w:numPr>
                <w:ilvl w:val="0"/>
                <w:numId w:val="0"/>
              </w:numPr>
              <w:rPr>
                <w:lang w:val="en-US"/>
              </w:rPr>
            </w:pPr>
            <w:r w:rsidRPr="009C1B77">
              <w:rPr>
                <w:lang w:val="en-US"/>
              </w:rPr>
              <w:t>GPP</w:t>
            </w:r>
          </w:p>
        </w:tc>
        <w:tc>
          <w:tcPr>
            <w:tcW w:w="1978" w:type="dxa"/>
          </w:tcPr>
          <w:p w:rsidR="009A220D" w:rsidRPr="009C1B77" w:rsidRDefault="009A220D" w:rsidP="009C1B77">
            <w:pPr>
              <w:pStyle w:val="ListBullet"/>
              <w:numPr>
                <w:ilvl w:val="0"/>
                <w:numId w:val="0"/>
              </w:numPr>
              <w:rPr>
                <w:lang w:val="en-US"/>
              </w:rPr>
            </w:pPr>
            <w:r>
              <w:t xml:space="preserve">Библиотека </w:t>
            </w:r>
            <w:r w:rsidRPr="009C1B77">
              <w:rPr>
                <w:lang w:val="en-US"/>
              </w:rPr>
              <w:t>StructuredFormat</w:t>
            </w:r>
          </w:p>
        </w:tc>
      </w:tr>
    </w:tbl>
    <w:p w:rsidR="009A220D" w:rsidRPr="00174FDE" w:rsidRDefault="009A220D" w:rsidP="00174FDE">
      <w:pPr>
        <w:pStyle w:val="ListBullet"/>
        <w:numPr>
          <w:ilvl w:val="0"/>
          <w:numId w:val="0"/>
        </w:numPr>
        <w:ind w:left="360" w:hanging="360"/>
      </w:pPr>
    </w:p>
    <w:p w:rsidR="009A220D" w:rsidRDefault="009A220D">
      <w:pPr>
        <w:spacing w:line="240" w:lineRule="auto"/>
        <w:ind w:firstLine="0"/>
        <w:jc w:val="left"/>
        <w:rPr>
          <w:rFonts w:ascii="Arial" w:hAnsi="Arial"/>
          <w:b/>
          <w:bCs/>
          <w:sz w:val="40"/>
          <w:szCs w:val="28"/>
          <w:lang w:eastAsia="ru-RU"/>
        </w:rPr>
      </w:pPr>
      <w:r>
        <w:rPr>
          <w:lang w:eastAsia="ru-RU"/>
        </w:rPr>
        <w:br w:type="page"/>
      </w:r>
    </w:p>
    <w:p w:rsidR="009A220D" w:rsidRDefault="009A220D" w:rsidP="003C3A77">
      <w:pPr>
        <w:pStyle w:val="Heading1"/>
        <w:rPr>
          <w:lang w:eastAsia="ru-RU"/>
        </w:rPr>
      </w:pPr>
      <w:bookmarkStart w:id="10" w:name="_Toc295142301"/>
      <w:r>
        <w:rPr>
          <w:lang w:eastAsia="ru-RU"/>
        </w:rPr>
        <w:t>Реализация</w:t>
      </w:r>
      <w:bookmarkEnd w:id="10"/>
    </w:p>
    <w:p w:rsidR="009A220D" w:rsidRDefault="009A220D" w:rsidP="00F15505">
      <w:pPr>
        <w:rPr>
          <w:lang w:eastAsia="ru-RU"/>
        </w:rPr>
      </w:pPr>
      <w:r>
        <w:rPr>
          <w:lang w:eastAsia="ru-RU"/>
        </w:rPr>
        <w:t>В основу инструмента положено типизированное внутреннее представление специф</w:t>
      </w:r>
      <w:r>
        <w:rPr>
          <w:lang w:eastAsia="ru-RU"/>
        </w:rPr>
        <w:t>и</w:t>
      </w:r>
      <w:r>
        <w:rPr>
          <w:lang w:eastAsia="ru-RU"/>
        </w:rPr>
        <w:t>кации трансляции. В исходном коде оно представлено типом размеченного объединения яз</w:t>
      </w:r>
      <w:r>
        <w:rPr>
          <w:lang w:eastAsia="ru-RU"/>
        </w:rPr>
        <w:t>ы</w:t>
      </w:r>
      <w:r>
        <w:rPr>
          <w:lang w:eastAsia="ru-RU"/>
        </w:rPr>
        <w:t xml:space="preserve">ка </w:t>
      </w:r>
      <w:r>
        <w:rPr>
          <w:lang w:val="en-US" w:eastAsia="ru-RU"/>
        </w:rPr>
        <w:t>F</w:t>
      </w:r>
      <w:r>
        <w:rPr>
          <w:lang w:eastAsia="ru-RU"/>
        </w:rPr>
        <w:t>#, которое уберегает разработчика от некоторых ошибок на этапе компиляции. Оно пре</w:t>
      </w:r>
      <w:r>
        <w:rPr>
          <w:lang w:eastAsia="ru-RU"/>
        </w:rPr>
        <w:t>д</w:t>
      </w:r>
      <w:r>
        <w:rPr>
          <w:lang w:eastAsia="ru-RU"/>
        </w:rPr>
        <w:t>ставляет собой отражение грамматики из входного файла, выраженное в терминах языка пр</w:t>
      </w:r>
      <w:r>
        <w:rPr>
          <w:lang w:eastAsia="ru-RU"/>
        </w:rPr>
        <w:t>о</w:t>
      </w:r>
      <w:r>
        <w:rPr>
          <w:lang w:eastAsia="ru-RU"/>
        </w:rPr>
        <w:t>граммирования. Инструмент должен поддерживать форматы разных генераторов анализат</w:t>
      </w:r>
      <w:r>
        <w:rPr>
          <w:lang w:eastAsia="ru-RU"/>
        </w:rPr>
        <w:t>о</w:t>
      </w:r>
      <w:r>
        <w:rPr>
          <w:lang w:eastAsia="ru-RU"/>
        </w:rPr>
        <w:t>ров, поэтому внутреннее представление должно быть максимально всеобъемлющим и по</w:t>
      </w:r>
      <w:r>
        <w:rPr>
          <w:lang w:eastAsia="ru-RU"/>
        </w:rPr>
        <w:t>д</w:t>
      </w:r>
      <w:r>
        <w:rPr>
          <w:lang w:eastAsia="ru-RU"/>
        </w:rPr>
        <w:t>держивать как можно большее число синтаксических конструкций. В то же время одни и те же конструкции могут иметь слегка разный смысл и поведение, поэтому необходимо четко прописать семантику внутреннего представления, чтобы оно взаимно однозначно сопоста</w:t>
      </w:r>
      <w:r>
        <w:rPr>
          <w:lang w:eastAsia="ru-RU"/>
        </w:rPr>
        <w:t>в</w:t>
      </w:r>
      <w:r>
        <w:rPr>
          <w:lang w:eastAsia="ru-RU"/>
        </w:rPr>
        <w:t>лялось файлу со спецификацией трансляции. В ином случае, трансляция спецификаций трансляций между форматами разных инструментов может не сохранять изначально зада</w:t>
      </w:r>
      <w:r>
        <w:rPr>
          <w:lang w:eastAsia="ru-RU"/>
        </w:rPr>
        <w:t>н</w:t>
      </w:r>
      <w:r>
        <w:rPr>
          <w:lang w:eastAsia="ru-RU"/>
        </w:rPr>
        <w:t>ный язык.</w:t>
      </w:r>
    </w:p>
    <w:p w:rsidR="009A220D" w:rsidRDefault="009A220D" w:rsidP="003C3A77">
      <w:pPr>
        <w:pStyle w:val="Heading2"/>
      </w:pPr>
      <w:bookmarkStart w:id="11" w:name="_Toc295142302"/>
      <w:r>
        <w:t>Типы узлов дерева разбора</w:t>
      </w:r>
      <w:bookmarkEnd w:id="11"/>
    </w:p>
    <w:p w:rsidR="009A220D" w:rsidRDefault="009A220D" w:rsidP="004463E1">
      <w:r>
        <w:t xml:space="preserve">В данный момент внутреннее представление спецификации трансляции в инструменте </w:t>
      </w:r>
      <w:r>
        <w:rPr>
          <w:lang w:val="en-US"/>
        </w:rPr>
        <w:t>YaccConstructor</w:t>
      </w:r>
      <w:r w:rsidRPr="002D095C">
        <w:t xml:space="preserve"> </w:t>
      </w:r>
      <w:r>
        <w:t>представлено типом</w:t>
      </w:r>
    </w:p>
    <w:p w:rsidR="009A220D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A220D" w:rsidRPr="002D095C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D095C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2D095C">
        <w:rPr>
          <w:rFonts w:ascii="Consolas" w:hAnsi="Consolas" w:cs="Consolas"/>
          <w:sz w:val="19"/>
          <w:szCs w:val="19"/>
          <w:lang w:val="en-US"/>
        </w:rPr>
        <w:t xml:space="preserve"> Definition = </w:t>
      </w:r>
      <w:r w:rsidRPr="002D09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220D" w:rsidRPr="002D095C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D095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D095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2D095C">
        <w:rPr>
          <w:rFonts w:ascii="Consolas" w:hAnsi="Consolas" w:cs="Consolas"/>
          <w:sz w:val="19"/>
          <w:szCs w:val="19"/>
          <w:lang w:val="en-US"/>
        </w:rPr>
        <w:t xml:space="preserve"> info = { fileName: string}</w:t>
      </w:r>
    </w:p>
    <w:p w:rsidR="009A220D" w:rsidRPr="002D095C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D095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D095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2D095C">
        <w:rPr>
          <w:rFonts w:ascii="Consolas" w:hAnsi="Consolas" w:cs="Consolas"/>
          <w:sz w:val="19"/>
          <w:szCs w:val="19"/>
          <w:lang w:val="en-US"/>
        </w:rPr>
        <w:t xml:space="preserve"> t&lt;'patt,'expr&gt;  = { </w:t>
      </w:r>
    </w:p>
    <w:p w:rsidR="009A220D" w:rsidRPr="002D095C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D095C">
        <w:rPr>
          <w:rFonts w:ascii="Consolas" w:hAnsi="Consolas" w:cs="Consolas"/>
          <w:sz w:val="19"/>
          <w:szCs w:val="19"/>
          <w:lang w:val="en-US"/>
        </w:rPr>
        <w:t xml:space="preserve">     info    :</w:t>
      </w:r>
      <w:r w:rsidRPr="006F77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095C">
        <w:rPr>
          <w:rFonts w:ascii="Consolas" w:hAnsi="Consolas" w:cs="Consolas"/>
          <w:sz w:val="19"/>
          <w:szCs w:val="19"/>
          <w:lang w:val="en-US"/>
        </w:rPr>
        <w:t>info;</w:t>
      </w:r>
    </w:p>
    <w:p w:rsidR="009A220D" w:rsidRPr="004463E1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F77C2">
        <w:rPr>
          <w:rFonts w:ascii="Consolas" w:hAnsi="Consolas" w:cs="Consolas"/>
          <w:sz w:val="19"/>
          <w:szCs w:val="19"/>
          <w:lang w:val="en-US"/>
        </w:rPr>
        <w:t xml:space="preserve">     head</w:t>
      </w:r>
      <w:r w:rsidRPr="004463E1">
        <w:rPr>
          <w:rFonts w:ascii="Consolas" w:hAnsi="Consolas" w:cs="Consolas"/>
          <w:sz w:val="19"/>
          <w:szCs w:val="19"/>
        </w:rPr>
        <w:t xml:space="preserve">    : '</w:t>
      </w:r>
      <w:r w:rsidRPr="006F77C2">
        <w:rPr>
          <w:rFonts w:ascii="Consolas" w:hAnsi="Consolas" w:cs="Consolas"/>
          <w:sz w:val="19"/>
          <w:szCs w:val="19"/>
          <w:lang w:val="en-US"/>
        </w:rPr>
        <w:t>expr</w:t>
      </w:r>
      <w:r w:rsidRPr="004463E1">
        <w:rPr>
          <w:rFonts w:ascii="Consolas" w:hAnsi="Consolas" w:cs="Consolas"/>
          <w:sz w:val="19"/>
          <w:szCs w:val="19"/>
        </w:rPr>
        <w:t xml:space="preserve"> </w:t>
      </w:r>
      <w:r w:rsidRPr="006F77C2">
        <w:rPr>
          <w:rFonts w:ascii="Consolas" w:hAnsi="Consolas" w:cs="Consolas"/>
          <w:sz w:val="19"/>
          <w:szCs w:val="19"/>
          <w:lang w:val="en-US"/>
        </w:rPr>
        <w:t>option</w:t>
      </w:r>
      <w:r w:rsidRPr="004463E1">
        <w:rPr>
          <w:rFonts w:ascii="Consolas" w:hAnsi="Consolas" w:cs="Consolas"/>
          <w:sz w:val="19"/>
          <w:szCs w:val="19"/>
        </w:rPr>
        <w:t xml:space="preserve">; </w:t>
      </w:r>
      <w:r w:rsidRPr="004463E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4463E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4463E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грамматики</w:t>
      </w:r>
    </w:p>
    <w:p w:rsidR="009A220D" w:rsidRPr="002D095C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463E1">
        <w:rPr>
          <w:rFonts w:ascii="Consolas" w:hAnsi="Consolas" w:cs="Consolas"/>
          <w:sz w:val="19"/>
          <w:szCs w:val="19"/>
        </w:rPr>
        <w:t xml:space="preserve">     </w:t>
      </w:r>
      <w:r w:rsidRPr="002D095C">
        <w:rPr>
          <w:rFonts w:ascii="Consolas" w:hAnsi="Consolas" w:cs="Consolas"/>
          <w:sz w:val="19"/>
          <w:szCs w:val="19"/>
          <w:lang w:val="en-US"/>
        </w:rPr>
        <w:t>grammar :</w:t>
      </w:r>
      <w:r w:rsidRPr="006F77C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Rule</w:t>
      </w:r>
      <w:r w:rsidRPr="002D095C">
        <w:rPr>
          <w:rFonts w:ascii="Consolas" w:hAnsi="Consolas" w:cs="Consolas"/>
          <w:sz w:val="19"/>
          <w:szCs w:val="19"/>
          <w:lang w:val="en-US"/>
        </w:rPr>
        <w:t>.t&lt;'patt,'expr&gt;</w:t>
      </w:r>
      <w:r>
        <w:rPr>
          <w:rFonts w:ascii="Consolas" w:hAnsi="Consolas" w:cs="Consolas"/>
          <w:sz w:val="19"/>
          <w:szCs w:val="19"/>
          <w:lang w:val="en-US"/>
        </w:rPr>
        <w:t xml:space="preserve"> list</w:t>
      </w:r>
      <w:r w:rsidRPr="002D095C">
        <w:rPr>
          <w:rFonts w:ascii="Consolas" w:hAnsi="Consolas" w:cs="Consolas"/>
          <w:sz w:val="19"/>
          <w:szCs w:val="19"/>
          <w:lang w:val="en-US"/>
        </w:rPr>
        <w:t>;</w:t>
      </w:r>
      <w:r w:rsidRPr="002D09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</w:p>
    <w:p w:rsidR="009A220D" w:rsidRPr="002D095C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463E1">
        <w:rPr>
          <w:rFonts w:ascii="Consolas" w:hAnsi="Consolas" w:cs="Consolas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sz w:val="19"/>
          <w:szCs w:val="19"/>
        </w:rPr>
        <w:t xml:space="preserve">foot    : 'expr option </w:t>
      </w:r>
      <w:r>
        <w:rPr>
          <w:rFonts w:ascii="Consolas" w:hAnsi="Consolas" w:cs="Consolas"/>
          <w:color w:val="008000"/>
          <w:sz w:val="19"/>
          <w:szCs w:val="19"/>
        </w:rPr>
        <w:t>//текст после грамматики</w:t>
      </w:r>
    </w:p>
    <w:p w:rsidR="009A220D" w:rsidRPr="004463E1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4463E1">
        <w:rPr>
          <w:rFonts w:ascii="Consolas" w:hAnsi="Consolas" w:cs="Consolas"/>
          <w:sz w:val="19"/>
          <w:szCs w:val="19"/>
        </w:rPr>
        <w:t xml:space="preserve">}    </w:t>
      </w:r>
    </w:p>
    <w:p w:rsidR="009A220D" w:rsidRDefault="009A220D" w:rsidP="004463E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A220D" w:rsidRDefault="009A220D" w:rsidP="004463E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9A220D" w:rsidRPr="004463E1" w:rsidRDefault="009A220D" w:rsidP="004463E1">
      <w:r>
        <w:rPr>
          <w:lang w:val="en-US"/>
        </w:rPr>
        <w:t>Definition</w:t>
      </w:r>
      <w:r w:rsidRPr="00FE372D">
        <w:t>.</w:t>
      </w:r>
      <w:r>
        <w:rPr>
          <w:lang w:val="en-US"/>
        </w:rPr>
        <w:t>t</w:t>
      </w:r>
      <w:r w:rsidRPr="00FE372D">
        <w:t xml:space="preserve"> </w:t>
      </w:r>
      <w:r>
        <w:t xml:space="preserve">и некоторые другие типы, обсуждаемые дальше, параметризованы типами </w:t>
      </w:r>
      <w:r w:rsidRPr="00FE372D">
        <w:t>‘</w:t>
      </w:r>
      <w:r>
        <w:rPr>
          <w:lang w:val="en-US"/>
        </w:rPr>
        <w:t>patt</w:t>
      </w:r>
      <w:r w:rsidRPr="00FE372D">
        <w:t xml:space="preserve"> </w:t>
      </w:r>
      <w:r>
        <w:t xml:space="preserve">и </w:t>
      </w:r>
      <w:r w:rsidRPr="00FE372D">
        <w:t>‘</w:t>
      </w:r>
      <w:r>
        <w:rPr>
          <w:lang w:val="en-US"/>
        </w:rPr>
        <w:t>expr</w:t>
      </w:r>
      <w:r w:rsidRPr="00FE372D">
        <w:t xml:space="preserve">. </w:t>
      </w:r>
    </w:p>
    <w:p w:rsidR="009A220D" w:rsidRPr="001B75AB" w:rsidRDefault="009A220D" w:rsidP="004463E1">
      <w:r w:rsidRPr="00FE372D">
        <w:t>‘</w:t>
      </w:r>
      <w:r>
        <w:rPr>
          <w:lang w:val="en-US"/>
        </w:rPr>
        <w:t>patt</w:t>
      </w:r>
      <w:r w:rsidRPr="00FE372D">
        <w:t xml:space="preserve"> </w:t>
      </w:r>
      <w:r>
        <w:t>–</w:t>
      </w:r>
      <w:r w:rsidRPr="00FE372D">
        <w:t xml:space="preserve"> </w:t>
      </w:r>
      <w:r>
        <w:t>тип предиката элемента последовательности.</w:t>
      </w:r>
    </w:p>
    <w:p w:rsidR="009A220D" w:rsidRDefault="009A220D" w:rsidP="004463E1">
      <w:r w:rsidRPr="00FE372D">
        <w:lastRenderedPageBreak/>
        <w:t>‘</w:t>
      </w:r>
      <w:r>
        <w:rPr>
          <w:lang w:val="en-US"/>
        </w:rPr>
        <w:t>expr</w:t>
      </w:r>
      <w:r w:rsidRPr="00FE372D">
        <w:t xml:space="preserve"> </w:t>
      </w:r>
      <w:r>
        <w:t>–</w:t>
      </w:r>
      <w:r w:rsidRPr="00FE372D">
        <w:t xml:space="preserve"> </w:t>
      </w:r>
      <w:r>
        <w:t>тип атрибута правила. Обычно он является семантическим действием и пре</w:t>
      </w:r>
      <w:r>
        <w:t>д</w:t>
      </w:r>
      <w:r>
        <w:t xml:space="preserve">ставляется кодом на </w:t>
      </w:r>
      <w:r>
        <w:rPr>
          <w:lang w:val="en-US"/>
        </w:rPr>
        <w:t>F</w:t>
      </w:r>
      <w:r w:rsidRPr="00C74BA0">
        <w:t xml:space="preserve">#. </w:t>
      </w:r>
    </w:p>
    <w:p w:rsidR="009A220D" w:rsidRDefault="009A220D" w:rsidP="004463E1">
      <w:r>
        <w:t xml:space="preserve">Поля </w:t>
      </w:r>
      <w:r>
        <w:rPr>
          <w:lang w:val="en-US"/>
        </w:rPr>
        <w:t>head</w:t>
      </w:r>
      <w:r w:rsidRPr="002D095C">
        <w:t xml:space="preserve"> </w:t>
      </w:r>
      <w:r>
        <w:t xml:space="preserve">и </w:t>
      </w:r>
      <w:r>
        <w:rPr>
          <w:lang w:val="en-US"/>
        </w:rPr>
        <w:t>foot</w:t>
      </w:r>
      <w:r w:rsidRPr="002D095C">
        <w:t xml:space="preserve"> </w:t>
      </w:r>
      <w:r>
        <w:t>содержат код, дополняющий семантические действия в атрибутах правил. Это могут быть вспомогательные функции, открытие внешних используемых би</w:t>
      </w:r>
      <w:r>
        <w:t>б</w:t>
      </w:r>
      <w:r>
        <w:t>лиотек. Грамматика представлена списком правил, каждое из которых имеет вид</w:t>
      </w:r>
    </w:p>
    <w:p w:rsidR="009A220D" w:rsidRDefault="009A220D" w:rsidP="004463E1"/>
    <w:p w:rsidR="009A220D" w:rsidRPr="00416D6C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16D6C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416D6C">
        <w:rPr>
          <w:rFonts w:ascii="Consolas" w:hAnsi="Consolas" w:cs="Consolas"/>
          <w:sz w:val="19"/>
          <w:szCs w:val="19"/>
          <w:lang w:val="en-US"/>
        </w:rPr>
        <w:t xml:space="preserve"> Rule = </w:t>
      </w:r>
      <w:r w:rsidRPr="00416D6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220D" w:rsidRPr="00416D6C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16D6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16D6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416D6C">
        <w:rPr>
          <w:rFonts w:ascii="Consolas" w:hAnsi="Consolas" w:cs="Consolas"/>
          <w:sz w:val="19"/>
          <w:szCs w:val="19"/>
          <w:lang w:val="en-US"/>
        </w:rPr>
        <w:t xml:space="preserve"> t&lt;'patt,'expr&gt; = { </w:t>
      </w:r>
    </w:p>
    <w:p w:rsidR="009A220D" w:rsidRPr="004463E1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16D6C">
        <w:rPr>
          <w:rFonts w:ascii="Consolas" w:hAnsi="Consolas" w:cs="Consolas"/>
          <w:sz w:val="19"/>
          <w:szCs w:val="19"/>
          <w:lang w:val="en-US"/>
        </w:rPr>
        <w:t xml:space="preserve">    name</w:t>
      </w:r>
      <w:r w:rsidRPr="004463E1">
        <w:rPr>
          <w:rFonts w:ascii="Consolas" w:hAnsi="Consolas" w:cs="Consolas"/>
          <w:sz w:val="19"/>
          <w:szCs w:val="19"/>
        </w:rPr>
        <w:t xml:space="preserve">    : </w:t>
      </w:r>
      <w:r w:rsidRPr="00416D6C">
        <w:rPr>
          <w:rFonts w:ascii="Consolas" w:hAnsi="Consolas" w:cs="Consolas"/>
          <w:sz w:val="19"/>
          <w:szCs w:val="19"/>
          <w:lang w:val="en-US"/>
        </w:rPr>
        <w:t>string</w:t>
      </w:r>
      <w:r w:rsidRPr="004463E1">
        <w:rPr>
          <w:rFonts w:ascii="Consolas" w:hAnsi="Consolas" w:cs="Consolas"/>
          <w:sz w:val="19"/>
          <w:szCs w:val="19"/>
        </w:rPr>
        <w:t xml:space="preserve">; </w:t>
      </w:r>
    </w:p>
    <w:p w:rsidR="009A220D" w:rsidRDefault="009A220D" w:rsidP="004463E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867CD">
        <w:rPr>
          <w:rFonts w:ascii="Consolas" w:hAnsi="Consolas" w:cs="Consolas"/>
          <w:sz w:val="19"/>
          <w:szCs w:val="19"/>
        </w:rPr>
        <w:t xml:space="preserve">    </w:t>
      </w:r>
      <w:r w:rsidRPr="00416D6C">
        <w:rPr>
          <w:rFonts w:ascii="Consolas" w:hAnsi="Consolas" w:cs="Consolas"/>
          <w:sz w:val="19"/>
          <w:szCs w:val="19"/>
          <w:lang w:val="en-US"/>
        </w:rPr>
        <w:t>args</w:t>
      </w:r>
      <w:r w:rsidRPr="00B867CD">
        <w:rPr>
          <w:rFonts w:ascii="Consolas" w:hAnsi="Consolas" w:cs="Consolas"/>
          <w:sz w:val="19"/>
          <w:szCs w:val="19"/>
        </w:rPr>
        <w:t xml:space="preserve">    : '</w:t>
      </w:r>
      <w:r w:rsidRPr="00416D6C">
        <w:rPr>
          <w:rFonts w:ascii="Consolas" w:hAnsi="Consolas" w:cs="Consolas"/>
          <w:sz w:val="19"/>
          <w:szCs w:val="19"/>
          <w:lang w:val="en-US"/>
        </w:rPr>
        <w:t>patt</w:t>
      </w:r>
      <w:r w:rsidRPr="00B867CD">
        <w:rPr>
          <w:rFonts w:ascii="Consolas" w:hAnsi="Consolas" w:cs="Consolas"/>
          <w:sz w:val="19"/>
          <w:szCs w:val="19"/>
        </w:rPr>
        <w:t xml:space="preserve"> </w:t>
      </w:r>
      <w:r w:rsidRPr="00416D6C">
        <w:rPr>
          <w:rFonts w:ascii="Consolas" w:hAnsi="Consolas" w:cs="Consolas"/>
          <w:sz w:val="19"/>
          <w:szCs w:val="19"/>
          <w:lang w:val="en-US"/>
        </w:rPr>
        <w:t>list</w:t>
      </w:r>
      <w:r w:rsidRPr="00B867CD">
        <w:rPr>
          <w:rFonts w:ascii="Consolas" w:hAnsi="Consolas" w:cs="Consolas"/>
          <w:sz w:val="19"/>
          <w:szCs w:val="19"/>
        </w:rPr>
        <w:t xml:space="preserve">; </w:t>
      </w:r>
      <w:r w:rsidRPr="00B867C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Аргументы правила, которые можно передавать в </w:t>
      </w:r>
    </w:p>
    <w:p w:rsidR="009A220D" w:rsidRPr="00B867CD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</w:t>
      </w:r>
      <w:r w:rsidRPr="00B867C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семантические действия как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</w:t>
      </w:r>
      <w:r w:rsidRPr="00B867CD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атрибуты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A220D" w:rsidRPr="00416D6C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E0F1B">
        <w:rPr>
          <w:rFonts w:ascii="Consolas" w:hAnsi="Consolas" w:cs="Consolas"/>
          <w:sz w:val="19"/>
          <w:szCs w:val="19"/>
        </w:rPr>
        <w:t xml:space="preserve">    </w:t>
      </w:r>
      <w:r w:rsidRPr="00416D6C">
        <w:rPr>
          <w:rFonts w:ascii="Consolas" w:hAnsi="Consolas" w:cs="Consolas"/>
          <w:sz w:val="19"/>
          <w:szCs w:val="19"/>
          <w:lang w:val="en-US"/>
        </w:rPr>
        <w:t>body    : Production.t&lt;'patt,'expr&gt;;</w:t>
      </w:r>
    </w:p>
    <w:p w:rsidR="009A220D" w:rsidRPr="00754E1C" w:rsidRDefault="009A220D" w:rsidP="004463E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4463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E1C">
        <w:rPr>
          <w:rFonts w:ascii="Consolas" w:hAnsi="Consolas" w:cs="Consolas"/>
          <w:sz w:val="19"/>
          <w:szCs w:val="19"/>
        </w:rPr>
        <w:t>_</w:t>
      </w:r>
      <w:r w:rsidRPr="00416D6C">
        <w:rPr>
          <w:rFonts w:ascii="Consolas" w:hAnsi="Consolas" w:cs="Consolas"/>
          <w:sz w:val="19"/>
          <w:szCs w:val="19"/>
          <w:lang w:val="en-US"/>
        </w:rPr>
        <w:t>public</w:t>
      </w:r>
      <w:r w:rsidRPr="00754E1C">
        <w:rPr>
          <w:rFonts w:ascii="Consolas" w:hAnsi="Consolas" w:cs="Consolas"/>
          <w:sz w:val="19"/>
          <w:szCs w:val="19"/>
        </w:rPr>
        <w:t xml:space="preserve"> : </w:t>
      </w:r>
      <w:r w:rsidRPr="00416D6C">
        <w:rPr>
          <w:rFonts w:ascii="Consolas" w:hAnsi="Consolas" w:cs="Consolas"/>
          <w:sz w:val="19"/>
          <w:szCs w:val="19"/>
          <w:lang w:val="en-US"/>
        </w:rPr>
        <w:t>bool</w:t>
      </w:r>
      <w:r w:rsidRPr="00754E1C">
        <w:rPr>
          <w:rFonts w:ascii="Consolas" w:hAnsi="Consolas" w:cs="Consolas"/>
          <w:sz w:val="19"/>
          <w:szCs w:val="19"/>
        </w:rPr>
        <w:t xml:space="preserve">; </w:t>
      </w:r>
      <w:r w:rsidRPr="00754E1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Является ли нетерминал стартовым</w:t>
      </w:r>
    </w:p>
    <w:p w:rsidR="009A220D" w:rsidRPr="0065093F" w:rsidRDefault="009A220D" w:rsidP="004463E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65093F">
        <w:rPr>
          <w:rFonts w:ascii="Consolas" w:hAnsi="Consolas" w:cs="Consolas"/>
          <w:sz w:val="19"/>
          <w:szCs w:val="19"/>
        </w:rPr>
        <w:t xml:space="preserve">    </w:t>
      </w:r>
      <w:r w:rsidRPr="00416D6C">
        <w:rPr>
          <w:rFonts w:ascii="Consolas" w:hAnsi="Consolas" w:cs="Consolas"/>
          <w:sz w:val="19"/>
          <w:szCs w:val="19"/>
          <w:lang w:val="en-US"/>
        </w:rPr>
        <w:t>metaArgs</w:t>
      </w:r>
      <w:r w:rsidRPr="0065093F">
        <w:rPr>
          <w:rFonts w:ascii="Consolas" w:hAnsi="Consolas" w:cs="Consolas"/>
          <w:sz w:val="19"/>
          <w:szCs w:val="19"/>
        </w:rPr>
        <w:t>: '</w:t>
      </w:r>
      <w:r w:rsidRPr="00416D6C">
        <w:rPr>
          <w:rFonts w:ascii="Consolas" w:hAnsi="Consolas" w:cs="Consolas"/>
          <w:sz w:val="19"/>
          <w:szCs w:val="19"/>
          <w:lang w:val="en-US"/>
        </w:rPr>
        <w:t>patt</w:t>
      </w:r>
      <w:r w:rsidRPr="0065093F">
        <w:rPr>
          <w:rFonts w:ascii="Consolas" w:hAnsi="Consolas" w:cs="Consolas"/>
          <w:sz w:val="19"/>
          <w:szCs w:val="19"/>
        </w:rPr>
        <w:t xml:space="preserve"> </w:t>
      </w:r>
      <w:r w:rsidRPr="00416D6C">
        <w:rPr>
          <w:rFonts w:ascii="Consolas" w:hAnsi="Consolas" w:cs="Consolas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65093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Параметры правила – их можно подставлять в тело правила как обычные нетерминалы</w:t>
      </w:r>
    </w:p>
    <w:p w:rsidR="009A220D" w:rsidRPr="004463E1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093F">
        <w:rPr>
          <w:rFonts w:ascii="Consolas" w:hAnsi="Consolas" w:cs="Consolas"/>
          <w:sz w:val="19"/>
          <w:szCs w:val="19"/>
        </w:rPr>
        <w:t xml:space="preserve">   </w:t>
      </w:r>
      <w:r w:rsidRPr="004463E1">
        <w:rPr>
          <w:rFonts w:ascii="Consolas" w:hAnsi="Consolas" w:cs="Consolas"/>
          <w:sz w:val="19"/>
          <w:szCs w:val="19"/>
        </w:rPr>
        <w:t>}</w:t>
      </w:r>
    </w:p>
    <w:p w:rsidR="009A220D" w:rsidRDefault="009A220D" w:rsidP="004463E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9E21DD">
        <w:rPr>
          <w:rFonts w:ascii="Consolas" w:hAnsi="Consolas" w:cs="Consolas"/>
          <w:sz w:val="19"/>
          <w:szCs w:val="19"/>
        </w:rPr>
        <w:t xml:space="preserve">  </w:t>
      </w:r>
      <w:r w:rsidRPr="00416D6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220D" w:rsidRPr="009E21DD" w:rsidRDefault="009A220D" w:rsidP="004463E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9A220D" w:rsidRPr="00EC3EAE" w:rsidRDefault="009A220D" w:rsidP="004463E1">
      <w:r>
        <w:t>Более подробное описание метаправил и примеры их применения можно найти в раб</w:t>
      </w:r>
      <w:r>
        <w:t>о</w:t>
      </w:r>
      <w:r>
        <w:t>те</w:t>
      </w:r>
      <w:r w:rsidRPr="00EC3EAE">
        <w:t xml:space="preserve"> </w:t>
      </w:r>
      <w:r w:rsidR="00783801" w:rsidRPr="00783801">
        <w:rPr>
          <w:noProof/>
        </w:rPr>
        <w:t>[</w:t>
      </w:r>
      <w:r w:rsidRPr="00EC3EAE">
        <w:rPr>
          <w:noProof/>
        </w:rPr>
        <w:t>2</w:t>
      </w:r>
      <w:r w:rsidR="00783801" w:rsidRPr="00783801">
        <w:rPr>
          <w:noProof/>
        </w:rPr>
        <w:t>]</w:t>
      </w:r>
      <w:r w:rsidRPr="00EC3EAE">
        <w:t>.</w:t>
      </w:r>
    </w:p>
    <w:p w:rsidR="009A220D" w:rsidRPr="009E21DD" w:rsidRDefault="009A220D" w:rsidP="004463E1">
      <w:r>
        <w:t xml:space="preserve">Тело правила представлено типом </w:t>
      </w:r>
      <w:r>
        <w:rPr>
          <w:lang w:val="en-US"/>
        </w:rPr>
        <w:t>Production</w:t>
      </w:r>
      <w:r w:rsidRPr="009E21DD">
        <w:t>.</w:t>
      </w:r>
      <w:r>
        <w:rPr>
          <w:lang w:val="en-US"/>
        </w:rPr>
        <w:t>t</w:t>
      </w:r>
    </w:p>
    <w:p w:rsidR="009A220D" w:rsidRPr="009E21DD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21DD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9E21DD">
        <w:rPr>
          <w:rFonts w:ascii="Consolas" w:hAnsi="Consolas" w:cs="Consolas"/>
          <w:sz w:val="19"/>
          <w:szCs w:val="19"/>
          <w:lang w:val="en-US"/>
        </w:rPr>
        <w:t xml:space="preserve"> Production = </w:t>
      </w:r>
      <w:r w:rsidRPr="009E21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220D" w:rsidRPr="009E21DD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21D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E21DD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9E21DD">
        <w:rPr>
          <w:rFonts w:ascii="Consolas" w:hAnsi="Consolas" w:cs="Consolas"/>
          <w:sz w:val="19"/>
          <w:szCs w:val="19"/>
          <w:lang w:val="en-US"/>
        </w:rPr>
        <w:t xml:space="preserve"> IRuleType = </w:t>
      </w:r>
      <w:r w:rsidRPr="009E21D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E2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21D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220D" w:rsidRPr="009E21DD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21D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E21DD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9E21DD">
        <w:rPr>
          <w:rFonts w:ascii="Consolas" w:hAnsi="Consolas" w:cs="Consolas"/>
          <w:sz w:val="19"/>
          <w:szCs w:val="19"/>
          <w:lang w:val="en-US"/>
        </w:rPr>
        <w:t xml:space="preserve"> elem&lt;'patt,'expr&gt; = {</w:t>
      </w:r>
    </w:p>
    <w:p w:rsidR="009A220D" w:rsidRPr="004463E1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463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E21DD">
        <w:rPr>
          <w:rFonts w:ascii="Consolas" w:hAnsi="Consolas" w:cs="Consolas"/>
          <w:sz w:val="19"/>
          <w:szCs w:val="19"/>
          <w:lang w:val="en-US"/>
        </w:rPr>
        <w:t>omit</w:t>
      </w:r>
      <w:r w:rsidRPr="004463E1">
        <w:rPr>
          <w:rFonts w:ascii="Consolas" w:hAnsi="Consolas" w:cs="Consolas"/>
          <w:sz w:val="19"/>
          <w:szCs w:val="19"/>
          <w:lang w:val="en-US"/>
        </w:rPr>
        <w:t>:</w:t>
      </w:r>
      <w:r w:rsidRPr="009E21DD">
        <w:rPr>
          <w:rFonts w:ascii="Consolas" w:hAnsi="Consolas" w:cs="Consolas"/>
          <w:sz w:val="19"/>
          <w:szCs w:val="19"/>
          <w:lang w:val="en-US"/>
        </w:rPr>
        <w:t>bool</w:t>
      </w:r>
      <w:r w:rsidRPr="004463E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463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463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4463E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4463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включать</w:t>
      </w:r>
      <w:r w:rsidRPr="004463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4463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463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E21DD">
        <w:rPr>
          <w:rFonts w:ascii="Consolas" w:hAnsi="Consolas" w:cs="Consolas"/>
          <w:color w:val="008000"/>
          <w:sz w:val="19"/>
          <w:szCs w:val="19"/>
          <w:lang w:val="en-US"/>
        </w:rPr>
        <w:t>AST</w:t>
      </w:r>
    </w:p>
    <w:p w:rsidR="009A220D" w:rsidRPr="003C3A77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463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E21DD">
        <w:rPr>
          <w:rFonts w:ascii="Consolas" w:hAnsi="Consolas" w:cs="Consolas"/>
          <w:sz w:val="19"/>
          <w:szCs w:val="19"/>
          <w:lang w:val="en-US"/>
        </w:rPr>
        <w:t>rule</w:t>
      </w:r>
      <w:r w:rsidRPr="003C3A77">
        <w:rPr>
          <w:rFonts w:ascii="Consolas" w:hAnsi="Consolas" w:cs="Consolas"/>
          <w:sz w:val="19"/>
          <w:szCs w:val="19"/>
        </w:rPr>
        <w:t>:(</w:t>
      </w:r>
      <w:r w:rsidRPr="009E21DD">
        <w:rPr>
          <w:rFonts w:ascii="Consolas" w:hAnsi="Consolas" w:cs="Consolas"/>
          <w:sz w:val="19"/>
          <w:szCs w:val="19"/>
          <w:lang w:val="en-US"/>
        </w:rPr>
        <w:t>t</w:t>
      </w:r>
      <w:r w:rsidRPr="003C3A77">
        <w:rPr>
          <w:rFonts w:ascii="Consolas" w:hAnsi="Consolas" w:cs="Consolas"/>
          <w:sz w:val="19"/>
          <w:szCs w:val="19"/>
        </w:rPr>
        <w:t>&lt;'</w:t>
      </w:r>
      <w:r w:rsidRPr="009E21DD">
        <w:rPr>
          <w:rFonts w:ascii="Consolas" w:hAnsi="Consolas" w:cs="Consolas"/>
          <w:sz w:val="19"/>
          <w:szCs w:val="19"/>
          <w:lang w:val="en-US"/>
        </w:rPr>
        <w:t>patt</w:t>
      </w:r>
      <w:r w:rsidRPr="003C3A77">
        <w:rPr>
          <w:rFonts w:ascii="Consolas" w:hAnsi="Consolas" w:cs="Consolas"/>
          <w:sz w:val="19"/>
          <w:szCs w:val="19"/>
        </w:rPr>
        <w:t>,'</w:t>
      </w:r>
      <w:r w:rsidRPr="009E21DD">
        <w:rPr>
          <w:rFonts w:ascii="Consolas" w:hAnsi="Consolas" w:cs="Consolas"/>
          <w:sz w:val="19"/>
          <w:szCs w:val="19"/>
          <w:lang w:val="en-US"/>
        </w:rPr>
        <w:t>expr</w:t>
      </w:r>
      <w:r w:rsidRPr="003C3A77">
        <w:rPr>
          <w:rFonts w:ascii="Consolas" w:hAnsi="Consolas" w:cs="Consolas"/>
          <w:sz w:val="19"/>
          <w:szCs w:val="19"/>
        </w:rPr>
        <w:t xml:space="preserve">&gt;); </w:t>
      </w:r>
      <w:r w:rsidRPr="003C3A7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Правило</w:t>
      </w:r>
    </w:p>
    <w:p w:rsidR="009A220D" w:rsidRPr="00754E1C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4E1C">
        <w:rPr>
          <w:rFonts w:ascii="Consolas" w:hAnsi="Consolas" w:cs="Consolas"/>
          <w:sz w:val="19"/>
          <w:szCs w:val="19"/>
        </w:rPr>
        <w:t xml:space="preserve">        </w:t>
      </w:r>
      <w:r w:rsidRPr="009E21DD">
        <w:rPr>
          <w:rFonts w:ascii="Consolas" w:hAnsi="Consolas" w:cs="Consolas"/>
          <w:sz w:val="19"/>
          <w:szCs w:val="19"/>
          <w:lang w:val="en-US"/>
        </w:rPr>
        <w:t>binding</w:t>
      </w:r>
      <w:r w:rsidRPr="00754E1C">
        <w:rPr>
          <w:rFonts w:ascii="Consolas" w:hAnsi="Consolas" w:cs="Consolas"/>
          <w:sz w:val="19"/>
          <w:szCs w:val="19"/>
        </w:rPr>
        <w:t>:'</w:t>
      </w:r>
      <w:r w:rsidRPr="009E21DD">
        <w:rPr>
          <w:rFonts w:ascii="Consolas" w:hAnsi="Consolas" w:cs="Consolas"/>
          <w:sz w:val="19"/>
          <w:szCs w:val="19"/>
          <w:lang w:val="en-US"/>
        </w:rPr>
        <w:t>patt</w:t>
      </w:r>
      <w:r w:rsidRPr="00754E1C">
        <w:rPr>
          <w:rFonts w:ascii="Consolas" w:hAnsi="Consolas" w:cs="Consolas"/>
          <w:sz w:val="19"/>
          <w:szCs w:val="19"/>
        </w:rPr>
        <w:t xml:space="preserve"> </w:t>
      </w:r>
      <w:r w:rsidRPr="009E21DD">
        <w:rPr>
          <w:rFonts w:ascii="Consolas" w:hAnsi="Consolas" w:cs="Consolas"/>
          <w:sz w:val="19"/>
          <w:szCs w:val="19"/>
          <w:lang w:val="en-US"/>
        </w:rPr>
        <w:t>option</w:t>
      </w:r>
      <w:r w:rsidRPr="00754E1C">
        <w:rPr>
          <w:rFonts w:ascii="Consolas" w:hAnsi="Consolas" w:cs="Consolas"/>
          <w:sz w:val="19"/>
          <w:szCs w:val="19"/>
        </w:rPr>
        <w:t xml:space="preserve">; </w:t>
      </w:r>
      <w:r w:rsidRPr="00754E1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Привязка</w:t>
      </w:r>
      <w:r w:rsidRPr="00754E1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754E1C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атрибута</w:t>
      </w:r>
      <w:r w:rsidRPr="00754E1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 использования в сем. действии</w:t>
      </w:r>
    </w:p>
    <w:p w:rsidR="009A220D" w:rsidRPr="00754E1C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4E1C">
        <w:rPr>
          <w:rFonts w:ascii="Consolas" w:hAnsi="Consolas" w:cs="Consolas"/>
          <w:sz w:val="19"/>
          <w:szCs w:val="19"/>
        </w:rPr>
        <w:t xml:space="preserve">        </w:t>
      </w:r>
      <w:r w:rsidRPr="009E21DD">
        <w:rPr>
          <w:rFonts w:ascii="Consolas" w:hAnsi="Consolas" w:cs="Consolas"/>
          <w:sz w:val="19"/>
          <w:szCs w:val="19"/>
          <w:lang w:val="en-US"/>
        </w:rPr>
        <w:t>checker</w:t>
      </w:r>
      <w:r w:rsidRPr="007903F4">
        <w:rPr>
          <w:rFonts w:ascii="Consolas" w:hAnsi="Consolas" w:cs="Consolas"/>
          <w:sz w:val="19"/>
          <w:szCs w:val="19"/>
        </w:rPr>
        <w:t>:'</w:t>
      </w:r>
      <w:r w:rsidRPr="009E21DD">
        <w:rPr>
          <w:rFonts w:ascii="Consolas" w:hAnsi="Consolas" w:cs="Consolas"/>
          <w:sz w:val="19"/>
          <w:szCs w:val="19"/>
          <w:lang w:val="en-US"/>
        </w:rPr>
        <w:t>expr</w:t>
      </w:r>
      <w:r w:rsidRPr="007903F4">
        <w:rPr>
          <w:rFonts w:ascii="Consolas" w:hAnsi="Consolas" w:cs="Consolas"/>
          <w:sz w:val="19"/>
          <w:szCs w:val="19"/>
        </w:rPr>
        <w:t xml:space="preserve"> </w:t>
      </w:r>
      <w:r w:rsidRPr="009E21DD">
        <w:rPr>
          <w:rFonts w:ascii="Consolas" w:hAnsi="Consolas" w:cs="Consolas"/>
          <w:sz w:val="19"/>
          <w:szCs w:val="19"/>
          <w:lang w:val="en-US"/>
        </w:rPr>
        <w:t>option</w:t>
      </w:r>
      <w:r w:rsidRPr="007903F4">
        <w:rPr>
          <w:rFonts w:ascii="Consolas" w:hAnsi="Consolas" w:cs="Consolas"/>
          <w:sz w:val="19"/>
          <w:szCs w:val="19"/>
        </w:rPr>
        <w:t xml:space="preserve"> </w:t>
      </w:r>
      <w:r w:rsidRPr="007903F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Предикат – если условие не выполнено, правило </w:t>
      </w:r>
    </w:p>
    <w:p w:rsidR="009A220D" w:rsidRPr="009E21DD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03F4">
        <w:rPr>
          <w:rFonts w:ascii="Consolas" w:hAnsi="Consolas" w:cs="Consolas"/>
          <w:sz w:val="19"/>
          <w:szCs w:val="19"/>
        </w:rPr>
        <w:t xml:space="preserve">    </w:t>
      </w:r>
      <w:r w:rsidRPr="009E21DD">
        <w:rPr>
          <w:rFonts w:ascii="Consolas" w:hAnsi="Consolas" w:cs="Consolas"/>
          <w:sz w:val="19"/>
          <w:szCs w:val="19"/>
          <w:lang w:val="en-US"/>
        </w:rPr>
        <w:t xml:space="preserve">}   </w:t>
      </w:r>
    </w:p>
    <w:p w:rsidR="009A220D" w:rsidRPr="009E21DD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21D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E21DD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9E21DD">
        <w:rPr>
          <w:rFonts w:ascii="Consolas" w:hAnsi="Consolas" w:cs="Consolas"/>
          <w:sz w:val="19"/>
          <w:szCs w:val="19"/>
          <w:lang w:val="en-US"/>
        </w:rPr>
        <w:t xml:space="preserve"> t&lt;'patt,'expr&gt; = </w:t>
      </w:r>
    </w:p>
    <w:p w:rsidR="009A220D" w:rsidRPr="009E21DD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21DD">
        <w:rPr>
          <w:rFonts w:ascii="Consolas" w:hAnsi="Consolas" w:cs="Consolas"/>
          <w:sz w:val="19"/>
          <w:szCs w:val="19"/>
          <w:lang w:val="en-US"/>
        </w:rPr>
        <w:t xml:space="preserve">        |PAlt     </w:t>
      </w:r>
      <w:r w:rsidRPr="009E21DD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9E21DD">
        <w:rPr>
          <w:rFonts w:ascii="Consolas" w:hAnsi="Consolas" w:cs="Consolas"/>
          <w:sz w:val="19"/>
          <w:szCs w:val="19"/>
          <w:lang w:val="en-US"/>
        </w:rPr>
        <w:t xml:space="preserve"> (t&lt;'patt,'expr&gt;) * (t&lt;'patt,'expr&gt;)</w:t>
      </w:r>
      <w:r w:rsidRPr="009E21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Альтернатива</w:t>
      </w:r>
    </w:p>
    <w:p w:rsidR="009A220D" w:rsidRPr="00D209DE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50AA6">
        <w:rPr>
          <w:rFonts w:ascii="Consolas" w:hAnsi="Consolas" w:cs="Consolas"/>
          <w:sz w:val="19"/>
          <w:szCs w:val="19"/>
          <w:lang w:val="en-US"/>
        </w:rPr>
        <w:t xml:space="preserve">        |PSeq     </w:t>
      </w:r>
      <w:r w:rsidRPr="00050AA6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050AA6">
        <w:rPr>
          <w:rFonts w:ascii="Consolas" w:hAnsi="Consolas" w:cs="Consolas"/>
          <w:sz w:val="19"/>
          <w:szCs w:val="19"/>
          <w:lang w:val="en-US"/>
        </w:rPr>
        <w:t xml:space="preserve"> (elem&lt;'patt,'expr&gt;) list * 'expr option </w:t>
      </w:r>
      <w:r w:rsidRPr="00050A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050A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050A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050A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собственный</w:t>
      </w:r>
      <w:r w:rsidRPr="00050A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050AA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</w:p>
    <w:p w:rsidR="009A220D" w:rsidRPr="004463E1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463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463E1">
        <w:rPr>
          <w:rFonts w:ascii="Consolas" w:hAnsi="Consolas" w:cs="Consolas"/>
          <w:sz w:val="19"/>
          <w:szCs w:val="19"/>
        </w:rPr>
        <w:t>|</w:t>
      </w:r>
      <w:r w:rsidRPr="009E21DD">
        <w:rPr>
          <w:rFonts w:ascii="Consolas" w:hAnsi="Consolas" w:cs="Consolas"/>
          <w:sz w:val="19"/>
          <w:szCs w:val="19"/>
          <w:lang w:val="en-US"/>
        </w:rPr>
        <w:t>PToken</w:t>
      </w:r>
      <w:r w:rsidRPr="004463E1">
        <w:rPr>
          <w:rFonts w:ascii="Consolas" w:hAnsi="Consolas" w:cs="Consolas"/>
          <w:sz w:val="19"/>
          <w:szCs w:val="19"/>
        </w:rPr>
        <w:t xml:space="preserve">   </w:t>
      </w:r>
      <w:r w:rsidRPr="009E21DD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4463E1">
        <w:rPr>
          <w:rFonts w:ascii="Consolas" w:hAnsi="Consolas" w:cs="Consolas"/>
          <w:sz w:val="19"/>
          <w:szCs w:val="19"/>
        </w:rPr>
        <w:t xml:space="preserve"> </w:t>
      </w:r>
      <w:r w:rsidRPr="009E21DD">
        <w:rPr>
          <w:rFonts w:ascii="Consolas" w:hAnsi="Consolas" w:cs="Consolas"/>
          <w:sz w:val="19"/>
          <w:szCs w:val="19"/>
          <w:lang w:val="en-US"/>
        </w:rPr>
        <w:t>Source</w:t>
      </w:r>
      <w:r w:rsidRPr="004463E1">
        <w:rPr>
          <w:rFonts w:ascii="Consolas" w:hAnsi="Consolas" w:cs="Consolas"/>
          <w:sz w:val="19"/>
          <w:szCs w:val="19"/>
        </w:rPr>
        <w:t>.</w:t>
      </w:r>
      <w:r w:rsidRPr="009E21DD">
        <w:rPr>
          <w:rFonts w:ascii="Consolas" w:hAnsi="Consolas" w:cs="Consolas"/>
          <w:sz w:val="19"/>
          <w:szCs w:val="19"/>
          <w:lang w:val="en-US"/>
        </w:rPr>
        <w:t>t</w:t>
      </w:r>
      <w:r w:rsidRPr="004463E1">
        <w:rPr>
          <w:rFonts w:ascii="Consolas" w:hAnsi="Consolas" w:cs="Consolas"/>
          <w:sz w:val="19"/>
          <w:szCs w:val="19"/>
        </w:rPr>
        <w:t xml:space="preserve"> </w:t>
      </w:r>
      <w:r w:rsidRPr="004463E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Токен</w:t>
      </w:r>
    </w:p>
    <w:p w:rsidR="009A220D" w:rsidRPr="00050AA6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50AA6">
        <w:rPr>
          <w:rFonts w:ascii="Consolas" w:hAnsi="Consolas" w:cs="Consolas"/>
          <w:sz w:val="19"/>
          <w:szCs w:val="19"/>
        </w:rPr>
        <w:t xml:space="preserve">        |</w:t>
      </w:r>
      <w:r w:rsidRPr="009E21DD">
        <w:rPr>
          <w:rFonts w:ascii="Consolas" w:hAnsi="Consolas" w:cs="Consolas"/>
          <w:sz w:val="19"/>
          <w:szCs w:val="19"/>
          <w:lang w:val="en-US"/>
        </w:rPr>
        <w:t>PRef</w:t>
      </w:r>
      <w:r w:rsidRPr="00050AA6">
        <w:rPr>
          <w:rFonts w:ascii="Consolas" w:hAnsi="Consolas" w:cs="Consolas"/>
          <w:sz w:val="19"/>
          <w:szCs w:val="19"/>
        </w:rPr>
        <w:t xml:space="preserve">     </w:t>
      </w:r>
      <w:r w:rsidRPr="009E21DD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050AA6">
        <w:rPr>
          <w:rFonts w:ascii="Consolas" w:hAnsi="Consolas" w:cs="Consolas"/>
          <w:sz w:val="19"/>
          <w:szCs w:val="19"/>
        </w:rPr>
        <w:t xml:space="preserve"> </w:t>
      </w:r>
      <w:r w:rsidRPr="009E21DD">
        <w:rPr>
          <w:rFonts w:ascii="Consolas" w:hAnsi="Consolas" w:cs="Consolas"/>
          <w:sz w:val="19"/>
          <w:szCs w:val="19"/>
          <w:lang w:val="en-US"/>
        </w:rPr>
        <w:t>Source</w:t>
      </w:r>
      <w:r w:rsidRPr="00050AA6">
        <w:rPr>
          <w:rFonts w:ascii="Consolas" w:hAnsi="Consolas" w:cs="Consolas"/>
          <w:sz w:val="19"/>
          <w:szCs w:val="19"/>
        </w:rPr>
        <w:t>.</w:t>
      </w:r>
      <w:r w:rsidRPr="009E21DD">
        <w:rPr>
          <w:rFonts w:ascii="Consolas" w:hAnsi="Consolas" w:cs="Consolas"/>
          <w:sz w:val="19"/>
          <w:szCs w:val="19"/>
          <w:lang w:val="en-US"/>
        </w:rPr>
        <w:t>t</w:t>
      </w:r>
      <w:r w:rsidRPr="00050AA6">
        <w:rPr>
          <w:rFonts w:ascii="Consolas" w:hAnsi="Consolas" w:cs="Consolas"/>
          <w:sz w:val="19"/>
          <w:szCs w:val="19"/>
        </w:rPr>
        <w:t xml:space="preserve"> * '</w:t>
      </w:r>
      <w:r w:rsidRPr="009E21DD">
        <w:rPr>
          <w:rFonts w:ascii="Consolas" w:hAnsi="Consolas" w:cs="Consolas"/>
          <w:sz w:val="19"/>
          <w:szCs w:val="19"/>
          <w:lang w:val="en-US"/>
        </w:rPr>
        <w:t>expr</w:t>
      </w:r>
      <w:r w:rsidRPr="00050AA6">
        <w:rPr>
          <w:rFonts w:ascii="Consolas" w:hAnsi="Consolas" w:cs="Consolas"/>
          <w:sz w:val="19"/>
          <w:szCs w:val="19"/>
        </w:rPr>
        <w:t xml:space="preserve"> </w:t>
      </w:r>
      <w:r w:rsidRPr="009E21DD">
        <w:rPr>
          <w:rFonts w:ascii="Consolas" w:hAnsi="Consolas" w:cs="Consolas"/>
          <w:sz w:val="19"/>
          <w:szCs w:val="19"/>
          <w:lang w:val="en-US"/>
        </w:rPr>
        <w:t>option</w:t>
      </w:r>
      <w:r w:rsidRPr="00050AA6">
        <w:rPr>
          <w:rFonts w:ascii="Consolas" w:hAnsi="Consolas" w:cs="Consolas"/>
          <w:sz w:val="19"/>
          <w:szCs w:val="19"/>
        </w:rPr>
        <w:t xml:space="preserve"> </w:t>
      </w:r>
      <w:r w:rsidRPr="00050AA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Ссылка по имени на другое правило, возможно с подстановкой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</w:t>
      </w:r>
      <w:r w:rsidRPr="00050AA6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атрибутов</w:t>
      </w:r>
    </w:p>
    <w:p w:rsidR="009A220D" w:rsidRPr="00050AA6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50AA6">
        <w:rPr>
          <w:rFonts w:ascii="Consolas" w:hAnsi="Consolas" w:cs="Consolas"/>
          <w:sz w:val="19"/>
          <w:szCs w:val="19"/>
        </w:rPr>
        <w:t xml:space="preserve">        |</w:t>
      </w:r>
      <w:r w:rsidRPr="009E21DD">
        <w:rPr>
          <w:rFonts w:ascii="Consolas" w:hAnsi="Consolas" w:cs="Consolas"/>
          <w:sz w:val="19"/>
          <w:szCs w:val="19"/>
          <w:lang w:val="en-US"/>
        </w:rPr>
        <w:t>PMetaRef</w:t>
      </w:r>
      <w:r w:rsidRPr="00050AA6">
        <w:rPr>
          <w:rFonts w:ascii="Consolas" w:hAnsi="Consolas" w:cs="Consolas"/>
          <w:sz w:val="19"/>
          <w:szCs w:val="19"/>
        </w:rPr>
        <w:t xml:space="preserve"> </w:t>
      </w:r>
      <w:r w:rsidRPr="009E21DD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050AA6">
        <w:rPr>
          <w:rFonts w:ascii="Consolas" w:hAnsi="Consolas" w:cs="Consolas"/>
          <w:sz w:val="19"/>
          <w:szCs w:val="19"/>
        </w:rPr>
        <w:t xml:space="preserve"> </w:t>
      </w:r>
      <w:r w:rsidRPr="009E21DD">
        <w:rPr>
          <w:rFonts w:ascii="Consolas" w:hAnsi="Consolas" w:cs="Consolas"/>
          <w:sz w:val="19"/>
          <w:szCs w:val="19"/>
          <w:lang w:val="en-US"/>
        </w:rPr>
        <w:t>Source</w:t>
      </w:r>
      <w:r w:rsidRPr="00050AA6">
        <w:rPr>
          <w:rFonts w:ascii="Consolas" w:hAnsi="Consolas" w:cs="Consolas"/>
          <w:sz w:val="19"/>
          <w:szCs w:val="19"/>
        </w:rPr>
        <w:t>.</w:t>
      </w:r>
      <w:r w:rsidRPr="009E21DD">
        <w:rPr>
          <w:rFonts w:ascii="Consolas" w:hAnsi="Consolas" w:cs="Consolas"/>
          <w:sz w:val="19"/>
          <w:szCs w:val="19"/>
          <w:lang w:val="en-US"/>
        </w:rPr>
        <w:t>t</w:t>
      </w:r>
      <w:r w:rsidRPr="00050AA6">
        <w:rPr>
          <w:rFonts w:ascii="Consolas" w:hAnsi="Consolas" w:cs="Consolas"/>
          <w:sz w:val="19"/>
          <w:szCs w:val="19"/>
        </w:rPr>
        <w:t xml:space="preserve"> * '</w:t>
      </w:r>
      <w:r w:rsidRPr="009E21DD">
        <w:rPr>
          <w:rFonts w:ascii="Consolas" w:hAnsi="Consolas" w:cs="Consolas"/>
          <w:sz w:val="19"/>
          <w:szCs w:val="19"/>
          <w:lang w:val="en-US"/>
        </w:rPr>
        <w:t>expr</w:t>
      </w:r>
      <w:r w:rsidRPr="00050AA6">
        <w:rPr>
          <w:rFonts w:ascii="Consolas" w:hAnsi="Consolas" w:cs="Consolas"/>
          <w:sz w:val="19"/>
          <w:szCs w:val="19"/>
        </w:rPr>
        <w:t xml:space="preserve"> </w:t>
      </w:r>
      <w:r w:rsidRPr="009E21DD">
        <w:rPr>
          <w:rFonts w:ascii="Consolas" w:hAnsi="Consolas" w:cs="Consolas"/>
          <w:sz w:val="19"/>
          <w:szCs w:val="19"/>
          <w:lang w:val="en-US"/>
        </w:rPr>
        <w:t>option</w:t>
      </w:r>
      <w:r w:rsidRPr="00050AA6">
        <w:rPr>
          <w:rFonts w:ascii="Consolas" w:hAnsi="Consolas" w:cs="Consolas"/>
          <w:sz w:val="19"/>
          <w:szCs w:val="19"/>
        </w:rPr>
        <w:t xml:space="preserve"> * '</w:t>
      </w:r>
      <w:r w:rsidRPr="009E21DD">
        <w:rPr>
          <w:rFonts w:ascii="Consolas" w:hAnsi="Consolas" w:cs="Consolas"/>
          <w:sz w:val="19"/>
          <w:szCs w:val="19"/>
          <w:lang w:val="en-US"/>
        </w:rPr>
        <w:t>expr</w:t>
      </w:r>
      <w:r w:rsidRPr="00050AA6">
        <w:rPr>
          <w:rFonts w:ascii="Consolas" w:hAnsi="Consolas" w:cs="Consolas"/>
          <w:sz w:val="19"/>
          <w:szCs w:val="19"/>
        </w:rPr>
        <w:t xml:space="preserve"> </w:t>
      </w:r>
      <w:r w:rsidRPr="009E21DD">
        <w:rPr>
          <w:rFonts w:ascii="Consolas" w:hAnsi="Consolas" w:cs="Consolas"/>
          <w:sz w:val="19"/>
          <w:szCs w:val="19"/>
          <w:lang w:val="en-US"/>
        </w:rPr>
        <w:t>list</w:t>
      </w:r>
      <w:r w:rsidRPr="00050AA6">
        <w:rPr>
          <w:rFonts w:ascii="Consolas" w:hAnsi="Consolas" w:cs="Consolas"/>
          <w:sz w:val="19"/>
          <w:szCs w:val="19"/>
        </w:rPr>
        <w:t xml:space="preserve"> </w:t>
      </w:r>
      <w:r w:rsidRPr="00050AA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 по имени на мет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>
        <w:rPr>
          <w:rFonts w:ascii="Consolas" w:hAnsi="Consolas" w:cs="Consolas"/>
          <w:color w:val="008000"/>
          <w:sz w:val="19"/>
          <w:szCs w:val="19"/>
        </w:rPr>
        <w:t xml:space="preserve">правило, возможно с подстановкой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</w:t>
      </w:r>
      <w:r w:rsidRPr="00050AA6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атрибутов и списком подставляемых правил-параметров</w:t>
      </w:r>
    </w:p>
    <w:p w:rsidR="009A220D" w:rsidRPr="0043070D" w:rsidRDefault="009A220D" w:rsidP="004463E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050AA6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7903F4">
        <w:rPr>
          <w:rFonts w:ascii="Consolas" w:hAnsi="Consolas" w:cs="Consolas"/>
          <w:sz w:val="19"/>
          <w:szCs w:val="19"/>
        </w:rPr>
        <w:t>|</w:t>
      </w:r>
      <w:r w:rsidRPr="009E21DD">
        <w:rPr>
          <w:rFonts w:ascii="Consolas" w:hAnsi="Consolas" w:cs="Consolas"/>
          <w:sz w:val="19"/>
          <w:szCs w:val="19"/>
          <w:lang w:val="en-US"/>
        </w:rPr>
        <w:t>PLiteral</w:t>
      </w:r>
      <w:r w:rsidRPr="007903F4">
        <w:rPr>
          <w:rFonts w:ascii="Consolas" w:hAnsi="Consolas" w:cs="Consolas"/>
          <w:sz w:val="19"/>
          <w:szCs w:val="19"/>
        </w:rPr>
        <w:t xml:space="preserve"> </w:t>
      </w:r>
      <w:r w:rsidRPr="009E21DD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7903F4">
        <w:rPr>
          <w:rFonts w:ascii="Consolas" w:hAnsi="Consolas" w:cs="Consolas"/>
          <w:sz w:val="19"/>
          <w:szCs w:val="19"/>
        </w:rPr>
        <w:t xml:space="preserve"> </w:t>
      </w:r>
      <w:r w:rsidRPr="009E21DD">
        <w:rPr>
          <w:rFonts w:ascii="Consolas" w:hAnsi="Consolas" w:cs="Consolas"/>
          <w:sz w:val="19"/>
          <w:szCs w:val="19"/>
          <w:lang w:val="en-US"/>
        </w:rPr>
        <w:t>Source</w:t>
      </w:r>
      <w:r w:rsidRPr="007903F4">
        <w:rPr>
          <w:rFonts w:ascii="Consolas" w:hAnsi="Consolas" w:cs="Consolas"/>
          <w:sz w:val="19"/>
          <w:szCs w:val="19"/>
        </w:rPr>
        <w:t>.</w:t>
      </w:r>
      <w:r w:rsidRPr="009E21DD">
        <w:rPr>
          <w:rFonts w:ascii="Consolas" w:hAnsi="Consolas" w:cs="Consolas"/>
          <w:sz w:val="19"/>
          <w:szCs w:val="19"/>
          <w:lang w:val="en-US"/>
        </w:rPr>
        <w:t>t</w:t>
      </w:r>
      <w:r w:rsidRPr="007903F4">
        <w:rPr>
          <w:rFonts w:ascii="Consolas" w:hAnsi="Consolas" w:cs="Consolas"/>
          <w:sz w:val="19"/>
          <w:szCs w:val="19"/>
        </w:rPr>
        <w:t xml:space="preserve"> </w:t>
      </w:r>
      <w:r w:rsidRPr="007903F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Литерал – описание терминала прямо в спецификации трансляции, например </w:t>
      </w:r>
      <w:r w:rsidR="0043070D" w:rsidRPr="0043070D">
        <w:rPr>
          <w:rFonts w:ascii="Consolas" w:hAnsi="Consolas" w:cs="Consolas"/>
          <w:color w:val="008000"/>
          <w:sz w:val="19"/>
          <w:szCs w:val="19"/>
        </w:rPr>
        <w:t>'</w:t>
      </w:r>
      <w:r w:rsidR="0043070D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r w:rsidR="0043070D" w:rsidRPr="0043070D">
        <w:rPr>
          <w:rFonts w:ascii="Consolas" w:hAnsi="Consolas" w:cs="Consolas"/>
          <w:color w:val="008000"/>
          <w:sz w:val="19"/>
          <w:szCs w:val="19"/>
        </w:rPr>
        <w:t>'</w:t>
      </w:r>
    </w:p>
    <w:p w:rsidR="009A220D" w:rsidRPr="00050AA6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50AA6">
        <w:rPr>
          <w:rFonts w:ascii="Consolas" w:hAnsi="Consolas" w:cs="Consolas"/>
          <w:sz w:val="19"/>
          <w:szCs w:val="19"/>
        </w:rPr>
        <w:t xml:space="preserve">        |</w:t>
      </w:r>
      <w:r w:rsidRPr="009E21DD">
        <w:rPr>
          <w:rFonts w:ascii="Consolas" w:hAnsi="Consolas" w:cs="Consolas"/>
          <w:sz w:val="19"/>
          <w:szCs w:val="19"/>
          <w:lang w:val="en-US"/>
        </w:rPr>
        <w:t>PMany</w:t>
      </w:r>
      <w:r w:rsidRPr="00050AA6">
        <w:rPr>
          <w:rFonts w:ascii="Consolas" w:hAnsi="Consolas" w:cs="Consolas"/>
          <w:sz w:val="19"/>
          <w:szCs w:val="19"/>
        </w:rPr>
        <w:t xml:space="preserve">    </w:t>
      </w:r>
      <w:r w:rsidRPr="009E21DD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050AA6">
        <w:rPr>
          <w:rFonts w:ascii="Consolas" w:hAnsi="Consolas" w:cs="Consolas"/>
          <w:sz w:val="19"/>
          <w:szCs w:val="19"/>
        </w:rPr>
        <w:t xml:space="preserve"> (</w:t>
      </w:r>
      <w:r w:rsidRPr="009E21DD">
        <w:rPr>
          <w:rFonts w:ascii="Consolas" w:hAnsi="Consolas" w:cs="Consolas"/>
          <w:sz w:val="19"/>
          <w:szCs w:val="19"/>
          <w:lang w:val="en-US"/>
        </w:rPr>
        <w:t>t</w:t>
      </w:r>
      <w:r w:rsidRPr="00050AA6">
        <w:rPr>
          <w:rFonts w:ascii="Consolas" w:hAnsi="Consolas" w:cs="Consolas"/>
          <w:sz w:val="19"/>
          <w:szCs w:val="19"/>
        </w:rPr>
        <w:t>&lt;'</w:t>
      </w:r>
      <w:r w:rsidRPr="009E21DD">
        <w:rPr>
          <w:rFonts w:ascii="Consolas" w:hAnsi="Consolas" w:cs="Consolas"/>
          <w:sz w:val="19"/>
          <w:szCs w:val="19"/>
          <w:lang w:val="en-US"/>
        </w:rPr>
        <w:t>patt</w:t>
      </w:r>
      <w:r w:rsidRPr="00050AA6">
        <w:rPr>
          <w:rFonts w:ascii="Consolas" w:hAnsi="Consolas" w:cs="Consolas"/>
          <w:sz w:val="19"/>
          <w:szCs w:val="19"/>
        </w:rPr>
        <w:t>,'</w:t>
      </w:r>
      <w:r w:rsidRPr="009E21DD">
        <w:rPr>
          <w:rFonts w:ascii="Consolas" w:hAnsi="Consolas" w:cs="Consolas"/>
          <w:sz w:val="19"/>
          <w:szCs w:val="19"/>
          <w:lang w:val="en-US"/>
        </w:rPr>
        <w:t>expr</w:t>
      </w:r>
      <w:r w:rsidRPr="00050AA6">
        <w:rPr>
          <w:rFonts w:ascii="Consolas" w:hAnsi="Consolas" w:cs="Consolas"/>
          <w:sz w:val="19"/>
          <w:szCs w:val="19"/>
        </w:rPr>
        <w:t xml:space="preserve">&gt;) </w:t>
      </w:r>
      <w:r w:rsidRPr="00050AA6">
        <w:rPr>
          <w:rFonts w:ascii="Consolas" w:hAnsi="Consolas" w:cs="Consolas"/>
          <w:color w:val="008000"/>
          <w:sz w:val="19"/>
          <w:szCs w:val="19"/>
        </w:rPr>
        <w:t>//</w:t>
      </w:r>
      <w:r w:rsidRPr="009E21DD">
        <w:rPr>
          <w:rFonts w:ascii="Consolas" w:hAnsi="Consolas" w:cs="Consolas"/>
          <w:color w:val="008000"/>
          <w:sz w:val="19"/>
          <w:szCs w:val="19"/>
          <w:lang w:val="en-US"/>
        </w:rPr>
        <w:t>expr</w:t>
      </w:r>
      <w:r w:rsidRPr="00050AA6">
        <w:rPr>
          <w:rFonts w:ascii="Consolas" w:hAnsi="Consolas" w:cs="Consolas"/>
          <w:color w:val="008000"/>
          <w:sz w:val="19"/>
          <w:szCs w:val="19"/>
        </w:rPr>
        <w:t xml:space="preserve">* </w:t>
      </w:r>
      <w:r>
        <w:rPr>
          <w:rFonts w:ascii="Consolas" w:hAnsi="Consolas" w:cs="Consolas"/>
          <w:color w:val="008000"/>
          <w:sz w:val="19"/>
          <w:szCs w:val="19"/>
        </w:rPr>
        <w:t>Повторение</w:t>
      </w:r>
      <w:r w:rsidRPr="00050AA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050AA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0 или более раз</w:t>
      </w:r>
    </w:p>
    <w:p w:rsidR="009A220D" w:rsidRPr="007903F4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50AA6">
        <w:rPr>
          <w:rFonts w:ascii="Consolas" w:hAnsi="Consolas" w:cs="Consolas"/>
          <w:sz w:val="19"/>
          <w:szCs w:val="19"/>
        </w:rPr>
        <w:t xml:space="preserve">        </w:t>
      </w:r>
      <w:r w:rsidRPr="007903F4">
        <w:rPr>
          <w:rFonts w:ascii="Consolas" w:hAnsi="Consolas" w:cs="Consolas"/>
          <w:sz w:val="19"/>
          <w:szCs w:val="19"/>
        </w:rPr>
        <w:t>|</w:t>
      </w:r>
      <w:r w:rsidRPr="009E21DD">
        <w:rPr>
          <w:rFonts w:ascii="Consolas" w:hAnsi="Consolas" w:cs="Consolas"/>
          <w:sz w:val="19"/>
          <w:szCs w:val="19"/>
          <w:lang w:val="en-US"/>
        </w:rPr>
        <w:t>PSome</w:t>
      </w:r>
      <w:r w:rsidRPr="007903F4">
        <w:rPr>
          <w:rFonts w:ascii="Consolas" w:hAnsi="Consolas" w:cs="Consolas"/>
          <w:sz w:val="19"/>
          <w:szCs w:val="19"/>
        </w:rPr>
        <w:t xml:space="preserve">    </w:t>
      </w:r>
      <w:r w:rsidRPr="009E21DD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7903F4">
        <w:rPr>
          <w:rFonts w:ascii="Consolas" w:hAnsi="Consolas" w:cs="Consolas"/>
          <w:sz w:val="19"/>
          <w:szCs w:val="19"/>
        </w:rPr>
        <w:t xml:space="preserve"> (</w:t>
      </w:r>
      <w:r w:rsidRPr="009E21DD">
        <w:rPr>
          <w:rFonts w:ascii="Consolas" w:hAnsi="Consolas" w:cs="Consolas"/>
          <w:sz w:val="19"/>
          <w:szCs w:val="19"/>
          <w:lang w:val="en-US"/>
        </w:rPr>
        <w:t>t</w:t>
      </w:r>
      <w:r w:rsidRPr="007903F4">
        <w:rPr>
          <w:rFonts w:ascii="Consolas" w:hAnsi="Consolas" w:cs="Consolas"/>
          <w:sz w:val="19"/>
          <w:szCs w:val="19"/>
        </w:rPr>
        <w:t>&lt;'</w:t>
      </w:r>
      <w:r w:rsidRPr="009E21DD">
        <w:rPr>
          <w:rFonts w:ascii="Consolas" w:hAnsi="Consolas" w:cs="Consolas"/>
          <w:sz w:val="19"/>
          <w:szCs w:val="19"/>
          <w:lang w:val="en-US"/>
        </w:rPr>
        <w:t>patt</w:t>
      </w:r>
      <w:r w:rsidRPr="007903F4">
        <w:rPr>
          <w:rFonts w:ascii="Consolas" w:hAnsi="Consolas" w:cs="Consolas"/>
          <w:sz w:val="19"/>
          <w:szCs w:val="19"/>
        </w:rPr>
        <w:t>,'</w:t>
      </w:r>
      <w:r w:rsidRPr="009E21DD">
        <w:rPr>
          <w:rFonts w:ascii="Consolas" w:hAnsi="Consolas" w:cs="Consolas"/>
          <w:sz w:val="19"/>
          <w:szCs w:val="19"/>
          <w:lang w:val="en-US"/>
        </w:rPr>
        <w:t>expr</w:t>
      </w:r>
      <w:r w:rsidRPr="007903F4">
        <w:rPr>
          <w:rFonts w:ascii="Consolas" w:hAnsi="Consolas" w:cs="Consolas"/>
          <w:sz w:val="19"/>
          <w:szCs w:val="19"/>
        </w:rPr>
        <w:t xml:space="preserve">&gt;) </w:t>
      </w:r>
      <w:r w:rsidRPr="007903F4">
        <w:rPr>
          <w:rFonts w:ascii="Consolas" w:hAnsi="Consolas" w:cs="Consolas"/>
          <w:color w:val="008000"/>
          <w:sz w:val="19"/>
          <w:szCs w:val="19"/>
        </w:rPr>
        <w:t>//</w:t>
      </w:r>
      <w:r w:rsidRPr="009E21DD">
        <w:rPr>
          <w:rFonts w:ascii="Consolas" w:hAnsi="Consolas" w:cs="Consolas"/>
          <w:color w:val="008000"/>
          <w:sz w:val="19"/>
          <w:szCs w:val="19"/>
          <w:lang w:val="en-US"/>
        </w:rPr>
        <w:t>expr</w:t>
      </w:r>
      <w:r w:rsidRPr="007903F4">
        <w:rPr>
          <w:rFonts w:ascii="Consolas" w:hAnsi="Consolas" w:cs="Consolas"/>
          <w:color w:val="008000"/>
          <w:sz w:val="19"/>
          <w:szCs w:val="19"/>
        </w:rPr>
        <w:t xml:space="preserve">+ </w:t>
      </w:r>
      <w:r>
        <w:rPr>
          <w:rFonts w:ascii="Consolas" w:hAnsi="Consolas" w:cs="Consolas"/>
          <w:color w:val="008000"/>
          <w:sz w:val="19"/>
          <w:szCs w:val="19"/>
        </w:rPr>
        <w:t>Повторение элемента 1 или более раз</w:t>
      </w:r>
    </w:p>
    <w:p w:rsidR="009A220D" w:rsidRPr="007903F4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03F4">
        <w:rPr>
          <w:rFonts w:ascii="Consolas" w:hAnsi="Consolas" w:cs="Consolas"/>
          <w:sz w:val="19"/>
          <w:szCs w:val="19"/>
        </w:rPr>
        <w:t xml:space="preserve">        </w:t>
      </w:r>
      <w:r w:rsidRPr="009E21DD">
        <w:rPr>
          <w:rFonts w:ascii="Consolas" w:hAnsi="Consolas" w:cs="Consolas"/>
          <w:sz w:val="19"/>
          <w:szCs w:val="19"/>
          <w:lang w:val="en-US"/>
        </w:rPr>
        <w:t xml:space="preserve">|POpt     </w:t>
      </w:r>
      <w:r w:rsidRPr="009E21DD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9E21DD">
        <w:rPr>
          <w:rFonts w:ascii="Consolas" w:hAnsi="Consolas" w:cs="Consolas"/>
          <w:sz w:val="19"/>
          <w:szCs w:val="19"/>
          <w:lang w:val="en-US"/>
        </w:rPr>
        <w:t xml:space="preserve"> (t&lt;'patt,'expr&gt;) </w:t>
      </w:r>
      <w:r w:rsidRPr="009E21DD">
        <w:rPr>
          <w:rFonts w:ascii="Consolas" w:hAnsi="Consolas" w:cs="Consolas"/>
          <w:color w:val="008000"/>
          <w:sz w:val="19"/>
          <w:szCs w:val="19"/>
          <w:lang w:val="en-US"/>
        </w:rPr>
        <w:t>//expr?</w:t>
      </w:r>
      <w:r w:rsidRPr="007903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Повторение элемента 0 или 1 раз</w:t>
      </w:r>
    </w:p>
    <w:p w:rsidR="009A220D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A220D" w:rsidRDefault="009A220D" w:rsidP="004463E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A220D" w:rsidRDefault="009A220D" w:rsidP="003C3A77">
      <w:r>
        <w:t>Далее будут подробно рассмотрены особенности конструкций в плане построения д</w:t>
      </w:r>
      <w:r>
        <w:t>е</w:t>
      </w:r>
      <w:r>
        <w:t>рева и вычисления атрибутов.</w:t>
      </w:r>
    </w:p>
    <w:p w:rsidR="009A220D" w:rsidRDefault="009A220D" w:rsidP="003C3A77">
      <w:pPr>
        <w:pStyle w:val="Heading2"/>
      </w:pPr>
      <w:bookmarkStart w:id="12" w:name="_Toc295142303"/>
      <w:r>
        <w:t>Особенности внутреннего представления</w:t>
      </w:r>
      <w:bookmarkEnd w:id="12"/>
    </w:p>
    <w:p w:rsidR="009A220D" w:rsidRDefault="009A220D" w:rsidP="004463E1">
      <w:pPr>
        <w:pStyle w:val="Heading3"/>
      </w:pPr>
      <w:bookmarkStart w:id="13" w:name="_Toc295142304"/>
      <w:r>
        <w:t>Разрешение конфликтов</w:t>
      </w:r>
      <w:bookmarkEnd w:id="13"/>
    </w:p>
    <w:p w:rsidR="009A220D" w:rsidRDefault="009A220D" w:rsidP="004463E1">
      <w:r>
        <w:t xml:space="preserve">Семантика </w:t>
      </w:r>
      <w:r>
        <w:rPr>
          <w:lang w:val="en-US"/>
        </w:rPr>
        <w:t>IL</w:t>
      </w:r>
      <w:r w:rsidRPr="00046F74">
        <w:t xml:space="preserve"> </w:t>
      </w:r>
      <w:r>
        <w:t xml:space="preserve">не указывает, в какую сторону разрешать конфликты при построении </w:t>
      </w:r>
      <w:r>
        <w:rPr>
          <w:lang w:val="en-US"/>
        </w:rPr>
        <w:t>AST</w:t>
      </w:r>
      <w:r w:rsidRPr="00046F74">
        <w:t xml:space="preserve">. </w:t>
      </w:r>
      <w:r>
        <w:t>На данный момент это может быть решено только с помощью предикатов, так как изн</w:t>
      </w:r>
      <w:r>
        <w:t>а</w:t>
      </w:r>
      <w:r>
        <w:t xml:space="preserve">чально инструмент строился для </w:t>
      </w:r>
      <w:r>
        <w:rPr>
          <w:lang w:val="en-US"/>
        </w:rPr>
        <w:t>GLR</w:t>
      </w:r>
      <w:r>
        <w:t>-анализатора, который строит все возможные деревья вывода.</w:t>
      </w:r>
    </w:p>
    <w:p w:rsidR="009A220D" w:rsidRDefault="009A220D" w:rsidP="004463E1">
      <w:pPr>
        <w:pStyle w:val="Heading3"/>
      </w:pPr>
      <w:bookmarkStart w:id="14" w:name="_Toc295142305"/>
      <w:r>
        <w:t>Правила с одинаковыми именами</w:t>
      </w:r>
      <w:bookmarkEnd w:id="14"/>
    </w:p>
    <w:p w:rsidR="009A220D" w:rsidRPr="00046F74" w:rsidRDefault="009A220D" w:rsidP="004463E1">
      <w:r>
        <w:t>Присутствие во внутреннем представлении правил с одинаковыми именами возможно, но нужно следить за семантикой конкретного инструмента. Могут появиться после объед</w:t>
      </w:r>
      <w:r>
        <w:t>и</w:t>
      </w:r>
      <w:r>
        <w:t>нения нескольких файлов спецификаций трансляции в один. Требуется их преобразовывать для приведения в соответствие семантике выходного формата. Для этого в инструменте есть преобразования</w:t>
      </w:r>
      <w:r w:rsidRPr="008B56BE">
        <w:t xml:space="preserve"> </w:t>
      </w:r>
      <w:r>
        <w:rPr>
          <w:lang w:val="en-US"/>
        </w:rPr>
        <w:t>LeaveLast</w:t>
      </w:r>
      <w:r w:rsidRPr="008B56BE">
        <w:t xml:space="preserve"> </w:t>
      </w:r>
      <w:r>
        <w:t xml:space="preserve">и </w:t>
      </w:r>
      <w:r>
        <w:rPr>
          <w:lang w:val="en-US"/>
        </w:rPr>
        <w:t>MergeAlter</w:t>
      </w:r>
      <w:r>
        <w:t>.</w:t>
      </w:r>
    </w:p>
    <w:p w:rsidR="009A220D" w:rsidRDefault="009A220D" w:rsidP="003C3A77">
      <w:pPr>
        <w:pStyle w:val="Heading3"/>
      </w:pPr>
      <w:bookmarkStart w:id="15" w:name="_Toc295142306"/>
      <w:r>
        <w:t>Целевой язык</w:t>
      </w:r>
      <w:bookmarkEnd w:id="15"/>
    </w:p>
    <w:p w:rsidR="009A220D" w:rsidRPr="00BE05DC" w:rsidRDefault="009A220D" w:rsidP="003C3A77">
      <w:pPr>
        <w:rPr>
          <w:lang w:eastAsia="ru-RU"/>
        </w:rPr>
      </w:pPr>
      <w:r>
        <w:rPr>
          <w:lang w:eastAsia="ru-RU"/>
        </w:rPr>
        <w:t>На данный момент полагается, что семантические действия спецификаций трансл</w:t>
      </w:r>
      <w:r>
        <w:rPr>
          <w:lang w:eastAsia="ru-RU"/>
        </w:rPr>
        <w:t>я</w:t>
      </w:r>
      <w:r>
        <w:rPr>
          <w:lang w:eastAsia="ru-RU"/>
        </w:rPr>
        <w:t xml:space="preserve">ций, с которыми работает инструмент, написаны на </w:t>
      </w:r>
      <w:r>
        <w:rPr>
          <w:lang w:val="en-US" w:eastAsia="ru-RU"/>
        </w:rPr>
        <w:t>F</w:t>
      </w:r>
      <w:r w:rsidRPr="003C3A77">
        <w:rPr>
          <w:lang w:eastAsia="ru-RU"/>
        </w:rPr>
        <w:t xml:space="preserve">#. </w:t>
      </w:r>
      <w:r>
        <w:rPr>
          <w:lang w:eastAsia="ru-RU"/>
        </w:rPr>
        <w:t>Это ограничивает класс возможно поддерживаемых трансляторов, но не теряется возможность проводить реинжиниринг гра</w:t>
      </w:r>
      <w:r>
        <w:rPr>
          <w:lang w:eastAsia="ru-RU"/>
        </w:rPr>
        <w:t>м</w:t>
      </w:r>
      <w:r>
        <w:rPr>
          <w:lang w:eastAsia="ru-RU"/>
        </w:rPr>
        <w:t xml:space="preserve">матики без атрибутов, предназначенные для построения </w:t>
      </w:r>
      <w:r>
        <w:rPr>
          <w:lang w:val="en-US" w:eastAsia="ru-RU"/>
        </w:rPr>
        <w:t>AST</w:t>
      </w:r>
      <w:r w:rsidRPr="00D419C8">
        <w:rPr>
          <w:lang w:eastAsia="ru-RU"/>
        </w:rPr>
        <w:t>.</w:t>
      </w:r>
    </w:p>
    <w:p w:rsidR="009A220D" w:rsidRDefault="009A220D" w:rsidP="00D419C8">
      <w:pPr>
        <w:pStyle w:val="Heading3"/>
      </w:pPr>
      <w:bookmarkStart w:id="16" w:name="_Toc295142307"/>
      <w:r>
        <w:t>Типы возвращаемых значений синтаксических конструкций</w:t>
      </w:r>
      <w:bookmarkEnd w:id="16"/>
    </w:p>
    <w:p w:rsidR="009A220D" w:rsidRDefault="009A220D" w:rsidP="00D419C8">
      <w:pPr>
        <w:rPr>
          <w:lang w:eastAsia="ru-RU"/>
        </w:rPr>
      </w:pPr>
      <w:r>
        <w:rPr>
          <w:lang w:eastAsia="ru-RU"/>
        </w:rPr>
        <w:t>Упрощенно процесс трансляции можно представить как вычисление атрибутов п</w:t>
      </w:r>
      <w:r>
        <w:rPr>
          <w:lang w:eastAsia="ru-RU"/>
        </w:rPr>
        <w:t>о</w:t>
      </w:r>
      <w:r>
        <w:rPr>
          <w:lang w:eastAsia="ru-RU"/>
        </w:rPr>
        <w:t xml:space="preserve">строенного </w:t>
      </w:r>
      <w:r>
        <w:rPr>
          <w:lang w:val="en-US" w:eastAsia="ru-RU"/>
        </w:rPr>
        <w:t>AST</w:t>
      </w:r>
      <w:r w:rsidRPr="00D4033F">
        <w:rPr>
          <w:lang w:eastAsia="ru-RU"/>
        </w:rPr>
        <w:t xml:space="preserve">. </w:t>
      </w:r>
      <w:r>
        <w:rPr>
          <w:lang w:eastAsia="ru-RU"/>
        </w:rPr>
        <w:t>Вопрос заключается в том, как объединить семантические действия, прив</w:t>
      </w:r>
      <w:r>
        <w:rPr>
          <w:lang w:eastAsia="ru-RU"/>
        </w:rPr>
        <w:t>я</w:t>
      </w:r>
      <w:r>
        <w:rPr>
          <w:lang w:eastAsia="ru-RU"/>
        </w:rPr>
        <w:t>занные к некоторым узлам, в единую работающую программу. Разработчик спецификации трансляции должен знать точно, как будет работать код, который он написал в атрибутах.</w:t>
      </w:r>
    </w:p>
    <w:p w:rsidR="009A220D" w:rsidRPr="00DD4C83" w:rsidRDefault="009A220D" w:rsidP="00D419C8">
      <w:pPr>
        <w:rPr>
          <w:lang w:eastAsia="ru-RU"/>
        </w:rPr>
      </w:pPr>
      <w:r>
        <w:rPr>
          <w:lang w:eastAsia="ru-RU"/>
        </w:rPr>
        <w:lastRenderedPageBreak/>
        <w:t xml:space="preserve">Семантические действия возвращают некоторые значения, которые преобразуются в зависимости от типа узла, их содержащего.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52"/>
        <w:gridCol w:w="4953"/>
      </w:tblGrid>
      <w:tr w:rsidR="009A220D" w:rsidTr="009C1B77">
        <w:tc>
          <w:tcPr>
            <w:tcW w:w="4952" w:type="dxa"/>
          </w:tcPr>
          <w:p w:rsidR="009A220D" w:rsidRDefault="009A220D" w:rsidP="009C1B77">
            <w:pPr>
              <w:ind w:firstLine="0"/>
              <w:rPr>
                <w:lang w:eastAsia="ru-RU"/>
              </w:rPr>
            </w:pPr>
            <w:r w:rsidRPr="009C1B77">
              <w:rPr>
                <w:lang w:val="en-US" w:eastAsia="ru-RU"/>
              </w:rPr>
              <w:t>PAlt</w:t>
            </w:r>
            <w:r>
              <w:rPr>
                <w:lang w:eastAsia="ru-RU"/>
              </w:rPr>
              <w:t>(</w:t>
            </w:r>
            <w:r w:rsidRPr="009C1B77">
              <w:rPr>
                <w:lang w:val="en-US" w:eastAsia="ru-RU"/>
              </w:rPr>
              <w:t>a,b)</w:t>
            </w:r>
          </w:p>
        </w:tc>
        <w:tc>
          <w:tcPr>
            <w:tcW w:w="4953" w:type="dxa"/>
          </w:tcPr>
          <w:p w:rsidR="009A220D" w:rsidRPr="00D47216" w:rsidRDefault="009A220D" w:rsidP="009C1B77">
            <w:pPr>
              <w:ind w:firstLine="0"/>
              <w:rPr>
                <w:lang w:eastAsia="ru-RU"/>
              </w:rPr>
            </w:pPr>
            <w:r w:rsidRPr="009C1B77">
              <w:rPr>
                <w:lang w:val="en-US" w:eastAsia="ru-RU"/>
              </w:rPr>
              <w:t>a</w:t>
            </w:r>
            <w:r w:rsidRPr="00DD4C83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или </w:t>
            </w:r>
            <w:r w:rsidRPr="009C1B77">
              <w:rPr>
                <w:lang w:val="en-US" w:eastAsia="ru-RU"/>
              </w:rPr>
              <w:t>b</w:t>
            </w:r>
            <w:r w:rsidRPr="00DD4C83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в зависимости от того, какой вариант попал в дерево разбора</w:t>
            </w:r>
          </w:p>
        </w:tc>
      </w:tr>
      <w:tr w:rsidR="009A220D" w:rsidRPr="00DD4C83" w:rsidTr="009C1B77">
        <w:tc>
          <w:tcPr>
            <w:tcW w:w="4952" w:type="dxa"/>
          </w:tcPr>
          <w:p w:rsidR="009A220D" w:rsidRPr="009C1B77" w:rsidRDefault="009A220D" w:rsidP="009C1B77">
            <w:pPr>
              <w:ind w:firstLine="0"/>
              <w:rPr>
                <w:lang w:val="en-US" w:eastAsia="ru-RU"/>
              </w:rPr>
            </w:pPr>
            <w:r w:rsidRPr="009C1B77">
              <w:rPr>
                <w:lang w:val="en-US" w:eastAsia="ru-RU"/>
              </w:rPr>
              <w:t>PSeq(elem_list, Some(action_code))</w:t>
            </w:r>
          </w:p>
        </w:tc>
        <w:tc>
          <w:tcPr>
            <w:tcW w:w="4953" w:type="dxa"/>
          </w:tcPr>
          <w:p w:rsidR="009A220D" w:rsidRPr="009C1B77" w:rsidRDefault="009A220D" w:rsidP="009C1B77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результат </w:t>
            </w:r>
            <w:r w:rsidRPr="009C1B77">
              <w:rPr>
                <w:lang w:val="en-US" w:eastAsia="ru-RU"/>
              </w:rPr>
              <w:t>action_code</w:t>
            </w:r>
          </w:p>
        </w:tc>
      </w:tr>
      <w:tr w:rsidR="009A220D" w:rsidRPr="00DD4C83" w:rsidTr="009C1B77">
        <w:tc>
          <w:tcPr>
            <w:tcW w:w="4952" w:type="dxa"/>
          </w:tcPr>
          <w:p w:rsidR="009A220D" w:rsidRPr="009C1B77" w:rsidRDefault="009A220D" w:rsidP="009C1B77">
            <w:pPr>
              <w:ind w:firstLine="0"/>
              <w:rPr>
                <w:lang w:val="en-US" w:eastAsia="ru-RU"/>
              </w:rPr>
            </w:pPr>
            <w:r w:rsidRPr="009C1B77">
              <w:rPr>
                <w:lang w:val="en-US" w:eastAsia="ru-RU"/>
              </w:rPr>
              <w:t>PSeq(elem_list, None)</w:t>
            </w:r>
          </w:p>
        </w:tc>
        <w:tc>
          <w:tcPr>
            <w:tcW w:w="4953" w:type="dxa"/>
          </w:tcPr>
          <w:p w:rsidR="009A220D" w:rsidRPr="003E0F1B" w:rsidRDefault="009A220D" w:rsidP="009C1B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 зависимости от генератора</w:t>
            </w:r>
          </w:p>
        </w:tc>
      </w:tr>
      <w:tr w:rsidR="009A220D" w:rsidRPr="007C5499" w:rsidTr="009C1B77">
        <w:tc>
          <w:tcPr>
            <w:tcW w:w="4952" w:type="dxa"/>
          </w:tcPr>
          <w:p w:rsidR="009A220D" w:rsidRPr="009C1B77" w:rsidRDefault="009A220D" w:rsidP="009C1B77">
            <w:pPr>
              <w:ind w:firstLine="0"/>
              <w:rPr>
                <w:lang w:val="en-US" w:eastAsia="ru-RU"/>
              </w:rPr>
            </w:pPr>
            <w:r w:rsidRPr="009C1B77">
              <w:rPr>
                <w:lang w:val="en-US" w:eastAsia="ru-RU"/>
              </w:rPr>
              <w:t>PToken(token)</w:t>
            </w:r>
          </w:p>
        </w:tc>
        <w:tc>
          <w:tcPr>
            <w:tcW w:w="4953" w:type="dxa"/>
          </w:tcPr>
          <w:p w:rsidR="009A220D" w:rsidRPr="007C5499" w:rsidRDefault="009A220D" w:rsidP="009C1B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значение, привязанное к токену лексером</w:t>
            </w:r>
          </w:p>
        </w:tc>
      </w:tr>
      <w:tr w:rsidR="009A220D" w:rsidRPr="007C5499" w:rsidTr="009C1B77">
        <w:tc>
          <w:tcPr>
            <w:tcW w:w="4952" w:type="dxa"/>
          </w:tcPr>
          <w:p w:rsidR="009A220D" w:rsidRPr="009C1B77" w:rsidRDefault="009A220D" w:rsidP="009C1B77">
            <w:pPr>
              <w:ind w:firstLine="0"/>
              <w:rPr>
                <w:lang w:val="en-US" w:eastAsia="ru-RU"/>
              </w:rPr>
            </w:pPr>
            <w:r w:rsidRPr="009C1B77">
              <w:rPr>
                <w:lang w:val="en-US" w:eastAsia="ru-RU"/>
              </w:rPr>
              <w:t>PRef(rule_name, l_attrs)</w:t>
            </w:r>
          </w:p>
        </w:tc>
        <w:tc>
          <w:tcPr>
            <w:tcW w:w="4953" w:type="dxa"/>
          </w:tcPr>
          <w:p w:rsidR="009A220D" w:rsidRPr="007C5499" w:rsidRDefault="009A220D" w:rsidP="009C1B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значение из поддерева </w:t>
            </w:r>
            <w:r w:rsidRPr="009C1B77">
              <w:rPr>
                <w:lang w:val="en-US" w:eastAsia="ru-RU"/>
              </w:rPr>
              <w:t>rule</w:t>
            </w:r>
            <w:r w:rsidRPr="007C5499">
              <w:rPr>
                <w:lang w:eastAsia="ru-RU"/>
              </w:rPr>
              <w:t>_</w:t>
            </w:r>
            <w:r w:rsidRPr="009C1B77">
              <w:rPr>
                <w:lang w:val="en-US" w:eastAsia="ru-RU"/>
              </w:rPr>
              <w:t>name</w:t>
            </w:r>
          </w:p>
        </w:tc>
      </w:tr>
      <w:tr w:rsidR="009A220D" w:rsidRPr="007C5499" w:rsidTr="009C1B77">
        <w:tc>
          <w:tcPr>
            <w:tcW w:w="4952" w:type="dxa"/>
          </w:tcPr>
          <w:p w:rsidR="009A220D" w:rsidRPr="009C1B77" w:rsidRDefault="009A220D" w:rsidP="009C1B77">
            <w:pPr>
              <w:ind w:firstLine="0"/>
              <w:rPr>
                <w:lang w:val="en-US" w:eastAsia="ru-RU"/>
              </w:rPr>
            </w:pPr>
            <w:r w:rsidRPr="009C1B77">
              <w:rPr>
                <w:lang w:val="en-US" w:eastAsia="ru-RU"/>
              </w:rPr>
              <w:t>PMetaRef(metarule_name, l_attrs, rule_params)</w:t>
            </w:r>
          </w:p>
        </w:tc>
        <w:tc>
          <w:tcPr>
            <w:tcW w:w="4953" w:type="dxa"/>
          </w:tcPr>
          <w:p w:rsidR="009A220D" w:rsidRPr="009C1B77" w:rsidRDefault="009A220D" w:rsidP="009C1B77">
            <w:pPr>
              <w:ind w:firstLine="0"/>
              <w:rPr>
                <w:lang w:val="en-US" w:eastAsia="ru-RU"/>
              </w:rPr>
            </w:pPr>
            <w:r w:rsidRPr="009C1B77">
              <w:rPr>
                <w:lang w:val="en-US" w:eastAsia="ru-RU"/>
              </w:rPr>
              <w:t>--//--</w:t>
            </w:r>
          </w:p>
        </w:tc>
      </w:tr>
      <w:tr w:rsidR="009A220D" w:rsidRPr="007C5499" w:rsidTr="009C1B77">
        <w:tc>
          <w:tcPr>
            <w:tcW w:w="4952" w:type="dxa"/>
          </w:tcPr>
          <w:p w:rsidR="009A220D" w:rsidRPr="009C1B77" w:rsidRDefault="009A220D" w:rsidP="009C1B77">
            <w:pPr>
              <w:ind w:firstLine="0"/>
              <w:rPr>
                <w:lang w:val="en-US" w:eastAsia="ru-RU"/>
              </w:rPr>
            </w:pPr>
            <w:r w:rsidRPr="009C1B77">
              <w:rPr>
                <w:lang w:val="en-US" w:eastAsia="ru-RU"/>
              </w:rPr>
              <w:t>PLiteral(literal)</w:t>
            </w:r>
          </w:p>
        </w:tc>
        <w:tc>
          <w:tcPr>
            <w:tcW w:w="4953" w:type="dxa"/>
          </w:tcPr>
          <w:p w:rsidR="009A220D" w:rsidRPr="007C5499" w:rsidRDefault="005C621C" w:rsidP="009C1B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="009A220D">
              <w:rPr>
                <w:lang w:eastAsia="ru-RU"/>
              </w:rPr>
              <w:t>ичего(будет ошибка, если сделать привязку к этому элементу)</w:t>
            </w:r>
          </w:p>
        </w:tc>
      </w:tr>
      <w:tr w:rsidR="009A220D" w:rsidRPr="007C5499" w:rsidTr="009C1B77">
        <w:tc>
          <w:tcPr>
            <w:tcW w:w="4952" w:type="dxa"/>
          </w:tcPr>
          <w:p w:rsidR="009A220D" w:rsidRPr="009C1B77" w:rsidRDefault="009A220D" w:rsidP="009C1B77">
            <w:pPr>
              <w:ind w:firstLine="0"/>
              <w:rPr>
                <w:lang w:val="en-US" w:eastAsia="ru-RU"/>
              </w:rPr>
            </w:pPr>
            <w:r w:rsidRPr="009C1B77">
              <w:rPr>
                <w:lang w:val="en-US" w:eastAsia="ru-RU"/>
              </w:rPr>
              <w:t>PMany(production)</w:t>
            </w:r>
          </w:p>
        </w:tc>
        <w:tc>
          <w:tcPr>
            <w:tcW w:w="4953" w:type="dxa"/>
          </w:tcPr>
          <w:p w:rsidR="009A220D" w:rsidRPr="007C5499" w:rsidRDefault="009A220D" w:rsidP="009C1B77">
            <w:pPr>
              <w:ind w:firstLine="0"/>
              <w:rPr>
                <w:lang w:eastAsia="ru-RU"/>
              </w:rPr>
            </w:pPr>
            <w:r w:rsidRPr="009C1B77">
              <w:rPr>
                <w:lang w:val="en-US" w:eastAsia="ru-RU"/>
              </w:rPr>
              <w:t>production</w:t>
            </w:r>
            <w:r w:rsidRPr="007C5499">
              <w:rPr>
                <w:lang w:eastAsia="ru-RU"/>
              </w:rPr>
              <w:t xml:space="preserve"> </w:t>
            </w:r>
            <w:r w:rsidRPr="009C1B77">
              <w:rPr>
                <w:lang w:val="en-US" w:eastAsia="ru-RU"/>
              </w:rPr>
              <w:t>list</w:t>
            </w:r>
            <w:r w:rsidRPr="007C5499">
              <w:rPr>
                <w:lang w:eastAsia="ru-RU"/>
              </w:rPr>
              <w:t xml:space="preserve"> – </w:t>
            </w:r>
            <w:r>
              <w:rPr>
                <w:lang w:eastAsia="ru-RU"/>
              </w:rPr>
              <w:t xml:space="preserve">список, возможно пустой, значений, возвращаемых </w:t>
            </w:r>
            <w:r w:rsidRPr="009C1B77">
              <w:rPr>
                <w:lang w:val="en-US" w:eastAsia="ru-RU"/>
              </w:rPr>
              <w:t>production</w:t>
            </w:r>
            <w:r w:rsidRPr="007C5499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длины, равной количеству разобранных элементов</w:t>
            </w:r>
          </w:p>
        </w:tc>
      </w:tr>
      <w:tr w:rsidR="009A220D" w:rsidRPr="007C5499" w:rsidTr="009C1B77">
        <w:tc>
          <w:tcPr>
            <w:tcW w:w="4952" w:type="dxa"/>
          </w:tcPr>
          <w:p w:rsidR="009A220D" w:rsidRPr="009C1B77" w:rsidRDefault="009A220D" w:rsidP="009C1B77">
            <w:pPr>
              <w:ind w:firstLine="0"/>
              <w:rPr>
                <w:lang w:val="en-US" w:eastAsia="ru-RU"/>
              </w:rPr>
            </w:pPr>
            <w:r w:rsidRPr="009C1B77">
              <w:rPr>
                <w:lang w:val="en-US" w:eastAsia="ru-RU"/>
              </w:rPr>
              <w:t>PSome(production)</w:t>
            </w:r>
          </w:p>
        </w:tc>
        <w:tc>
          <w:tcPr>
            <w:tcW w:w="4953" w:type="dxa"/>
          </w:tcPr>
          <w:p w:rsidR="009A220D" w:rsidRPr="007C5499" w:rsidRDefault="009A220D" w:rsidP="009C1B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то же, что </w:t>
            </w:r>
            <w:r w:rsidRPr="009C1B77">
              <w:rPr>
                <w:lang w:val="en-US" w:eastAsia="ru-RU"/>
              </w:rPr>
              <w:t>PMany</w:t>
            </w:r>
            <w:r w:rsidRPr="007C5499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только список непустой</w:t>
            </w:r>
          </w:p>
        </w:tc>
      </w:tr>
      <w:tr w:rsidR="009A220D" w:rsidRPr="007C5499" w:rsidTr="009C1B77">
        <w:tc>
          <w:tcPr>
            <w:tcW w:w="4952" w:type="dxa"/>
          </w:tcPr>
          <w:p w:rsidR="009A220D" w:rsidRPr="009C1B77" w:rsidRDefault="009A220D" w:rsidP="009C1B77">
            <w:pPr>
              <w:ind w:firstLine="0"/>
              <w:rPr>
                <w:lang w:val="en-US" w:eastAsia="ru-RU"/>
              </w:rPr>
            </w:pPr>
            <w:r w:rsidRPr="009C1B77">
              <w:rPr>
                <w:lang w:val="en-US" w:eastAsia="ru-RU"/>
              </w:rPr>
              <w:t>POpt(production)</w:t>
            </w:r>
          </w:p>
        </w:tc>
        <w:tc>
          <w:tcPr>
            <w:tcW w:w="4953" w:type="dxa"/>
          </w:tcPr>
          <w:p w:rsidR="009A220D" w:rsidRDefault="009A220D" w:rsidP="009C1B77">
            <w:pPr>
              <w:ind w:firstLine="0"/>
              <w:rPr>
                <w:lang w:eastAsia="ru-RU"/>
              </w:rPr>
            </w:pPr>
            <w:r w:rsidRPr="009C1B77">
              <w:rPr>
                <w:lang w:val="en-US" w:eastAsia="ru-RU"/>
              </w:rPr>
              <w:t>Some</w:t>
            </w:r>
            <w:r>
              <w:rPr>
                <w:lang w:eastAsia="ru-RU"/>
              </w:rPr>
              <w:t xml:space="preserve">(значения, возвращаемого </w:t>
            </w:r>
            <w:r w:rsidRPr="009C1B77">
              <w:rPr>
                <w:lang w:val="en-US" w:eastAsia="ru-RU"/>
              </w:rPr>
              <w:t>production</w:t>
            </w:r>
            <w:r w:rsidRPr="007C5499">
              <w:rPr>
                <w:lang w:eastAsia="ru-RU"/>
              </w:rPr>
              <w:t xml:space="preserve">), </w:t>
            </w:r>
            <w:r>
              <w:rPr>
                <w:lang w:eastAsia="ru-RU"/>
              </w:rPr>
              <w:t xml:space="preserve">если элемент попал в дерево разбора, </w:t>
            </w:r>
          </w:p>
          <w:p w:rsidR="009A220D" w:rsidRPr="007C5499" w:rsidRDefault="009A220D" w:rsidP="009C1B77">
            <w:pPr>
              <w:ind w:firstLine="0"/>
              <w:rPr>
                <w:lang w:eastAsia="ru-RU"/>
              </w:rPr>
            </w:pPr>
            <w:r w:rsidRPr="009C1B77">
              <w:rPr>
                <w:lang w:val="en-US" w:eastAsia="ru-RU"/>
              </w:rPr>
              <w:t xml:space="preserve">None </w:t>
            </w:r>
            <w:r>
              <w:rPr>
                <w:lang w:eastAsia="ru-RU"/>
              </w:rPr>
              <w:t>иначе</w:t>
            </w:r>
          </w:p>
        </w:tc>
      </w:tr>
    </w:tbl>
    <w:p w:rsidR="009A220D" w:rsidRDefault="009A220D" w:rsidP="00D419C8">
      <w:pPr>
        <w:rPr>
          <w:lang w:eastAsia="ru-RU"/>
        </w:rPr>
      </w:pPr>
    </w:p>
    <w:p w:rsidR="009A220D" w:rsidRDefault="009A220D" w:rsidP="005B137D">
      <w:pPr>
        <w:pStyle w:val="Heading3"/>
      </w:pPr>
      <w:bookmarkStart w:id="17" w:name="_Toc295142308"/>
      <w:r>
        <w:t>Порядок вычисления атрибутов</w:t>
      </w:r>
      <w:bookmarkEnd w:id="17"/>
    </w:p>
    <w:p w:rsidR="009A220D" w:rsidRPr="00616965" w:rsidRDefault="009A220D" w:rsidP="00BE05DC">
      <w:pPr>
        <w:rPr>
          <w:lang w:eastAsia="ru-RU"/>
        </w:rPr>
      </w:pPr>
      <w:r>
        <w:rPr>
          <w:lang w:eastAsia="ru-RU"/>
        </w:rPr>
        <w:t>Одна из самых сложных задач генератора синтаксических анализаторов заключается в корректном вычислении атрибутов. Необходимо предоставлять пользователю возможность писать в атрибутах не только чистые функции, но и функции с побочными эффектами. Хотя это и часто плохой стиль программирования, бывает необходимо использовать внешнюю п</w:t>
      </w:r>
      <w:r>
        <w:rPr>
          <w:lang w:eastAsia="ru-RU"/>
        </w:rPr>
        <w:t>а</w:t>
      </w:r>
      <w:r>
        <w:rPr>
          <w:lang w:eastAsia="ru-RU"/>
        </w:rPr>
        <w:t>мять при работе транслятора. То, что часто функции в спецификациях трансляции не являю</w:t>
      </w:r>
      <w:r>
        <w:rPr>
          <w:lang w:eastAsia="ru-RU"/>
        </w:rPr>
        <w:t>т</w:t>
      </w:r>
      <w:r>
        <w:rPr>
          <w:lang w:eastAsia="ru-RU"/>
        </w:rPr>
        <w:t xml:space="preserve">ся чистыми, подтверждается примерами реальных грамматик. Сложность для транслятора они представляют тем, что при попытке разобрать, например, неподходящую альтернативу, нужно возвращать предыдущее состояние парсера и откатывать все побочные эффекты, что представляется практически нереализуемым. Поэтому код исполняется только после полного построения </w:t>
      </w:r>
      <w:r>
        <w:rPr>
          <w:lang w:val="en-US" w:eastAsia="ru-RU"/>
        </w:rPr>
        <w:t>AST</w:t>
      </w:r>
      <w:r>
        <w:rPr>
          <w:lang w:eastAsia="ru-RU"/>
        </w:rPr>
        <w:t>.</w:t>
      </w:r>
    </w:p>
    <w:p w:rsidR="009A220D" w:rsidRDefault="009A220D" w:rsidP="00BE05DC">
      <w:pPr>
        <w:rPr>
          <w:lang w:eastAsia="ru-RU"/>
        </w:rPr>
      </w:pPr>
      <w:r>
        <w:rPr>
          <w:lang w:eastAsia="ru-RU"/>
        </w:rPr>
        <w:t>В большинстве генераторов синтаксических анализаторов порядок вычисления атр</w:t>
      </w:r>
      <w:r>
        <w:rPr>
          <w:lang w:eastAsia="ru-RU"/>
        </w:rPr>
        <w:t>и</w:t>
      </w:r>
      <w:r>
        <w:rPr>
          <w:lang w:eastAsia="ru-RU"/>
        </w:rPr>
        <w:t xml:space="preserve">бутов на построенном дереве вывода одинаков и является обратной нумерацией, начатой от </w:t>
      </w:r>
      <w:r>
        <w:rPr>
          <w:lang w:eastAsia="ru-RU"/>
        </w:rPr>
        <w:lastRenderedPageBreak/>
        <w:t xml:space="preserve">стартового правила. Сыновья обходятся слева направо: для инструментов, поддерживающих </w:t>
      </w:r>
      <w:r>
        <w:rPr>
          <w:lang w:val="en-US" w:eastAsia="ru-RU"/>
        </w:rPr>
        <w:t>L</w:t>
      </w:r>
      <w:r w:rsidRPr="003670D7">
        <w:rPr>
          <w:lang w:eastAsia="ru-RU"/>
        </w:rPr>
        <w:t>-</w:t>
      </w:r>
      <w:r>
        <w:rPr>
          <w:lang w:eastAsia="ru-RU"/>
        </w:rPr>
        <w:t>атрибуты, такой порядок необходим, остальные просто придерживаются его в силу ест</w:t>
      </w:r>
      <w:r>
        <w:rPr>
          <w:lang w:eastAsia="ru-RU"/>
        </w:rPr>
        <w:t>е</w:t>
      </w:r>
      <w:r>
        <w:rPr>
          <w:lang w:eastAsia="ru-RU"/>
        </w:rPr>
        <w:t>ственности.</w:t>
      </w:r>
    </w:p>
    <w:p w:rsidR="009A220D" w:rsidRPr="00954D5F" w:rsidRDefault="009A220D" w:rsidP="00BE05DC">
      <w:pPr>
        <w:rPr>
          <w:lang w:eastAsia="ru-RU"/>
        </w:rPr>
      </w:pPr>
      <w:r>
        <w:rPr>
          <w:lang w:eastAsia="ru-RU"/>
        </w:rPr>
        <w:t>Соответственно, при преобразованиях спецификации трансляции важно не только с</w:t>
      </w:r>
      <w:r>
        <w:rPr>
          <w:lang w:eastAsia="ru-RU"/>
        </w:rPr>
        <w:t>о</w:t>
      </w:r>
      <w:r>
        <w:rPr>
          <w:lang w:eastAsia="ru-RU"/>
        </w:rPr>
        <w:t>хранять эквивалентность грамматик, но и порядок вычисления атрибутов.</w:t>
      </w:r>
    </w:p>
    <w:p w:rsidR="009A220D" w:rsidRDefault="009A220D" w:rsidP="00A477F7">
      <w:pPr>
        <w:pStyle w:val="Heading2"/>
      </w:pPr>
      <w:bookmarkStart w:id="18" w:name="_Toc295142309"/>
      <w:r>
        <w:t>Преобразования внутреннего представления</w:t>
      </w:r>
      <w:bookmarkEnd w:id="18"/>
    </w:p>
    <w:p w:rsidR="009A220D" w:rsidRPr="00A477F7" w:rsidRDefault="009A220D" w:rsidP="00A477F7">
      <w:pPr>
        <w:pStyle w:val="Heading3"/>
      </w:pPr>
      <w:bookmarkStart w:id="19" w:name="_Toc295142310"/>
      <w:r>
        <w:rPr>
          <w:lang w:val="en-US"/>
        </w:rPr>
        <w:t>AddEOF</w:t>
      </w:r>
      <w:bookmarkEnd w:id="19"/>
    </w:p>
    <w:p w:rsidR="009A220D" w:rsidRPr="00A477F7" w:rsidRDefault="009A220D" w:rsidP="00A477F7">
      <w:r>
        <w:t xml:space="preserve">Добавляет к стартовым правилам терминал, обозначающий конец входного потока лексем </w:t>
      </w:r>
      <w:r>
        <w:rPr>
          <w:lang w:val="en-US"/>
        </w:rPr>
        <w:t>EOF</w:t>
      </w:r>
      <w:r>
        <w:t xml:space="preserve">. </w:t>
      </w:r>
    </w:p>
    <w:p w:rsidR="009A220D" w:rsidRPr="001E2C3B" w:rsidRDefault="009A220D" w:rsidP="00A477F7">
      <w:r>
        <w:t>В некоторых случаях бывает удобно включить в спецификацию трансляции этот т</w:t>
      </w:r>
      <w:r>
        <w:t>о</w:t>
      </w:r>
      <w:r>
        <w:t>кен, когда лексер передает его парсеру наравне с остальными. Иногда бывает проще под</w:t>
      </w:r>
      <w:r>
        <w:t>о</w:t>
      </w:r>
      <w:r>
        <w:t xml:space="preserve">гнать спецификацию трансляции под лексер, чем наоборот. Например, в </w:t>
      </w:r>
      <w:r>
        <w:rPr>
          <w:lang w:val="en-US"/>
        </w:rPr>
        <w:t>FsYacc</w:t>
      </w:r>
      <w:r w:rsidRPr="001E2C3B">
        <w:t xml:space="preserve"> </w:t>
      </w:r>
      <w:r>
        <w:t>принято д</w:t>
      </w:r>
      <w:r>
        <w:t>о</w:t>
      </w:r>
      <w:r>
        <w:t xml:space="preserve">бавлять его в грамматику. В спецификациях трансляции, написанных на языке </w:t>
      </w:r>
      <w:r>
        <w:rPr>
          <w:lang w:val="en-US"/>
        </w:rPr>
        <w:t>YARD</w:t>
      </w:r>
      <w:r w:rsidRPr="001E2C3B">
        <w:t xml:space="preserve">, </w:t>
      </w:r>
      <w:r>
        <w:t>те</w:t>
      </w:r>
      <w:r>
        <w:t>р</w:t>
      </w:r>
      <w:r>
        <w:t>минал конца входной последовательности не обозначают. Поэтому для трансляции из форм</w:t>
      </w:r>
      <w:r>
        <w:t>а</w:t>
      </w:r>
      <w:r>
        <w:t xml:space="preserve">та </w:t>
      </w:r>
      <w:r>
        <w:rPr>
          <w:lang w:val="en-US"/>
        </w:rPr>
        <w:t>FsYacc</w:t>
      </w:r>
      <w:r>
        <w:t xml:space="preserve"> в </w:t>
      </w:r>
      <w:r>
        <w:rPr>
          <w:lang w:val="en-US"/>
        </w:rPr>
        <w:t>YARD</w:t>
      </w:r>
      <w:r w:rsidRPr="001E2C3B">
        <w:t xml:space="preserve"> </w:t>
      </w:r>
      <w:r>
        <w:t>удобно было бы добавить этот терминал.</w:t>
      </w:r>
    </w:p>
    <w:p w:rsidR="009A220D" w:rsidRDefault="009A220D" w:rsidP="00A477F7">
      <w:r>
        <w:t xml:space="preserve">Стоит сказать, что простое добавление токена </w:t>
      </w:r>
      <w:r>
        <w:rPr>
          <w:lang w:val="en-US"/>
        </w:rPr>
        <w:t>EOF</w:t>
      </w:r>
      <w:r w:rsidRPr="001E2C3B">
        <w:t xml:space="preserve"> </w:t>
      </w:r>
      <w:r>
        <w:t>в конец всех стартовых правил не всегда решает задачу. Если стартовое правило рекурсивно, то есть вызывается из самого себя или какого-то другого правила, то разбор не будет произведен, потому что парсер будет ож</w:t>
      </w:r>
      <w:r>
        <w:t>и</w:t>
      </w:r>
      <w:r>
        <w:t xml:space="preserve">дать </w:t>
      </w:r>
      <w:r>
        <w:rPr>
          <w:lang w:val="en-US"/>
        </w:rPr>
        <w:t>EOF</w:t>
      </w:r>
      <w:r w:rsidRPr="00153C11">
        <w:t xml:space="preserve"> </w:t>
      </w:r>
      <w:r>
        <w:t>в середине файла. В этом случае приходится создавать вспомогательное правило.</w:t>
      </w:r>
    </w:p>
    <w:p w:rsidR="009A220D" w:rsidRPr="00954D5F" w:rsidRDefault="009A220D" w:rsidP="00A477F7">
      <w:r>
        <w:t xml:space="preserve">Пример в формате </w:t>
      </w:r>
      <w:r>
        <w:rPr>
          <w:lang w:val="en-US"/>
        </w:rPr>
        <w:t>YARD</w:t>
      </w:r>
      <w:r w:rsidRPr="00954D5F">
        <w:t>:</w:t>
      </w:r>
    </w:p>
    <w:p w:rsidR="009A220D" w:rsidRDefault="009A220D" w:rsidP="00A477F7">
      <w:pPr>
        <w:pStyle w:val="Code"/>
        <w:rPr>
          <w:lang w:val="en-US"/>
        </w:rPr>
      </w:pPr>
      <w:r w:rsidRPr="00954D5F">
        <w:rPr>
          <w:lang w:val="en-US"/>
        </w:rPr>
        <w:t>+</w:t>
      </w:r>
      <w:r>
        <w:rPr>
          <w:lang w:val="en-US"/>
        </w:rPr>
        <w:t>start</w:t>
      </w:r>
      <w:r w:rsidRPr="00954D5F">
        <w:rPr>
          <w:lang w:val="en-US"/>
        </w:rPr>
        <w:t xml:space="preserve">: </w:t>
      </w:r>
      <w:r>
        <w:rPr>
          <w:lang w:val="en-US"/>
        </w:rPr>
        <w:t>start</w:t>
      </w:r>
      <w:r w:rsidRPr="00954D5F">
        <w:rPr>
          <w:lang w:val="en-US"/>
        </w:rPr>
        <w:t xml:space="preserve"> </w:t>
      </w:r>
      <w:r>
        <w:rPr>
          <w:lang w:val="en-US"/>
        </w:rPr>
        <w:t>NUMBER</w:t>
      </w:r>
      <w:r w:rsidRPr="00954D5F">
        <w:rPr>
          <w:lang w:val="en-US"/>
        </w:rPr>
        <w:t xml:space="preserve"> | /*</w:t>
      </w:r>
      <w:r>
        <w:rPr>
          <w:lang w:val="en-US"/>
        </w:rPr>
        <w:t>empty</w:t>
      </w:r>
      <w:r w:rsidRPr="00954D5F">
        <w:rPr>
          <w:lang w:val="en-US"/>
        </w:rPr>
        <w:t xml:space="preserve">*/; </w:t>
      </w:r>
    </w:p>
    <w:p w:rsidR="009A220D" w:rsidRPr="00A477F7" w:rsidRDefault="009A220D" w:rsidP="00A477F7">
      <w:pPr>
        <w:rPr>
          <w:lang w:val="en-US"/>
        </w:rPr>
      </w:pPr>
      <w:r>
        <w:t>преобразуется</w:t>
      </w:r>
      <w:r w:rsidRPr="00A477F7">
        <w:rPr>
          <w:lang w:val="en-US"/>
        </w:rPr>
        <w:t xml:space="preserve"> </w:t>
      </w:r>
      <w:r>
        <w:t>в</w:t>
      </w:r>
      <w:r w:rsidRPr="00A477F7">
        <w:rPr>
          <w:lang w:val="en-US"/>
        </w:rPr>
        <w:t xml:space="preserve"> </w:t>
      </w:r>
    </w:p>
    <w:p w:rsidR="009A220D" w:rsidRPr="00A477F7" w:rsidRDefault="009A220D" w:rsidP="00A477F7">
      <w:pPr>
        <w:pStyle w:val="Code"/>
        <w:rPr>
          <w:lang w:val="en-US"/>
        </w:rPr>
      </w:pPr>
      <w:r w:rsidRPr="00A477F7">
        <w:rPr>
          <w:lang w:val="en-US"/>
        </w:rPr>
        <w:t>+</w:t>
      </w:r>
      <w:r>
        <w:rPr>
          <w:lang w:val="en-US"/>
        </w:rPr>
        <w:t>yard</w:t>
      </w:r>
      <w:r w:rsidRPr="00A477F7">
        <w:rPr>
          <w:lang w:val="en-US"/>
        </w:rPr>
        <w:t>_</w:t>
      </w:r>
      <w:r>
        <w:rPr>
          <w:lang w:val="en-US"/>
        </w:rPr>
        <w:t>start</w:t>
      </w:r>
      <w:r w:rsidRPr="00A477F7">
        <w:rPr>
          <w:lang w:val="en-US"/>
        </w:rPr>
        <w:t xml:space="preserve">: </w:t>
      </w:r>
      <w:r>
        <w:rPr>
          <w:lang w:val="en-US"/>
        </w:rPr>
        <w:t>start</w:t>
      </w:r>
      <w:r w:rsidRPr="00A477F7">
        <w:rPr>
          <w:lang w:val="en-US"/>
        </w:rPr>
        <w:t xml:space="preserve"> </w:t>
      </w:r>
      <w:r>
        <w:rPr>
          <w:lang w:val="en-US"/>
        </w:rPr>
        <w:t>EOF</w:t>
      </w:r>
      <w:r w:rsidRPr="00A477F7">
        <w:rPr>
          <w:lang w:val="en-US"/>
        </w:rPr>
        <w:t xml:space="preserve">; </w:t>
      </w:r>
      <w:r>
        <w:rPr>
          <w:lang w:val="en-US"/>
        </w:rPr>
        <w:t>start</w:t>
      </w:r>
      <w:r w:rsidRPr="00A477F7">
        <w:rPr>
          <w:lang w:val="en-US"/>
        </w:rPr>
        <w:t xml:space="preserve">: </w:t>
      </w:r>
      <w:r>
        <w:rPr>
          <w:lang w:val="en-US"/>
        </w:rPr>
        <w:t>start</w:t>
      </w:r>
      <w:r w:rsidRPr="00A477F7">
        <w:rPr>
          <w:lang w:val="en-US"/>
        </w:rPr>
        <w:t xml:space="preserve"> </w:t>
      </w:r>
      <w:r>
        <w:rPr>
          <w:lang w:val="en-US"/>
        </w:rPr>
        <w:t>NUMBER</w:t>
      </w:r>
      <w:r w:rsidRPr="00A477F7">
        <w:rPr>
          <w:lang w:val="en-US"/>
        </w:rPr>
        <w:t xml:space="preserve"> | /*</w:t>
      </w:r>
      <w:r>
        <w:rPr>
          <w:lang w:val="en-US"/>
        </w:rPr>
        <w:t>empty</w:t>
      </w:r>
      <w:r w:rsidRPr="00A477F7">
        <w:rPr>
          <w:lang w:val="en-US"/>
        </w:rPr>
        <w:t xml:space="preserve">*/; </w:t>
      </w:r>
    </w:p>
    <w:p w:rsidR="009A220D" w:rsidRPr="00A477F7" w:rsidRDefault="009A220D" w:rsidP="00A477F7">
      <w:pPr>
        <w:pStyle w:val="Heading3"/>
      </w:pPr>
      <w:bookmarkStart w:id="20" w:name="_Toc295142311"/>
      <w:r>
        <w:rPr>
          <w:lang w:val="en-US"/>
        </w:rPr>
        <w:t>ReplaceLiterals</w:t>
      </w:r>
      <w:bookmarkEnd w:id="20"/>
    </w:p>
    <w:p w:rsidR="009A220D" w:rsidRDefault="009A220D" w:rsidP="00A477F7">
      <w:r>
        <w:t>Заменяет все вхождения литералов на токены. Позволяет задавать формат имени ген</w:t>
      </w:r>
      <w:r>
        <w:t>е</w:t>
      </w:r>
      <w:r>
        <w:t xml:space="preserve">рируемых токенов. </w:t>
      </w:r>
    </w:p>
    <w:p w:rsidR="009A220D" w:rsidRPr="00E148F6" w:rsidRDefault="009A220D" w:rsidP="00E148F6">
      <w:r>
        <w:t>Данное преобразование полезно, когда целевой формат не поддерживает описание л</w:t>
      </w:r>
      <w:r>
        <w:t>и</w:t>
      </w:r>
      <w:r>
        <w:t>тералов в спецификации трансляции. В этом случае быстрее всего заменить литералы на т</w:t>
      </w:r>
      <w:r>
        <w:t>о</w:t>
      </w:r>
      <w:r>
        <w:t>кены и задать их в лексере</w:t>
      </w:r>
      <w:r w:rsidRPr="00E148F6">
        <w:t>.</w:t>
      </w:r>
    </w:p>
    <w:p w:rsidR="009A220D" w:rsidRPr="00954D5F" w:rsidRDefault="009A220D" w:rsidP="00467EBA">
      <w:pPr>
        <w:pStyle w:val="Heading3"/>
      </w:pPr>
      <w:bookmarkStart w:id="21" w:name="_Toc295142312"/>
      <w:r>
        <w:rPr>
          <w:lang w:val="en-US"/>
        </w:rPr>
        <w:t>ExpandBrackets</w:t>
      </w:r>
      <w:bookmarkEnd w:id="21"/>
    </w:p>
    <w:p w:rsidR="009A220D" w:rsidRDefault="009A220D" w:rsidP="00467EBA">
      <w:r>
        <w:lastRenderedPageBreak/>
        <w:t xml:space="preserve">Раскрывает все сгруппированные подправила из альтернатив </w:t>
      </w:r>
      <w:r>
        <w:rPr>
          <w:lang w:val="en-US"/>
        </w:rPr>
        <w:t>PAlt</w:t>
      </w:r>
      <w:r>
        <w:t xml:space="preserve"> и последовательн</w:t>
      </w:r>
      <w:r>
        <w:t>о</w:t>
      </w:r>
      <w:r>
        <w:t xml:space="preserve">стей </w:t>
      </w:r>
      <w:r>
        <w:rPr>
          <w:lang w:val="en-US"/>
        </w:rPr>
        <w:t>PSeq</w:t>
      </w:r>
      <w:r>
        <w:t>. То есть, после применения преобразования не должно остаться скобок.</w:t>
      </w:r>
    </w:p>
    <w:p w:rsidR="009A220D" w:rsidRDefault="009A220D" w:rsidP="00467EBA">
      <w:r>
        <w:t xml:space="preserve">Такое требование к грамматике выдвигает </w:t>
      </w:r>
      <w:r>
        <w:rPr>
          <w:lang w:val="en-US"/>
        </w:rPr>
        <w:t>FsYacc</w:t>
      </w:r>
      <w:r w:rsidRPr="00600472">
        <w:t xml:space="preserve">, </w:t>
      </w:r>
      <w:r>
        <w:t>у которого очень простая структура правила — альтернативы из последовательностей терминалов и нетерминалов.</w:t>
      </w:r>
    </w:p>
    <w:p w:rsidR="009A220D" w:rsidRDefault="009A220D" w:rsidP="00467EBA">
      <w:r>
        <w:t>Преобразование заменяет каждое подправило ссылкой на новое сгенерированное пр</w:t>
      </w:r>
      <w:r>
        <w:t>а</w:t>
      </w:r>
      <w:r>
        <w:t>вило, которое представляет те продукции, которые были сгруппированы в исходном правиле.</w:t>
      </w:r>
    </w:p>
    <w:p w:rsidR="009A220D" w:rsidRPr="00954D5F" w:rsidRDefault="009A220D" w:rsidP="004771AD">
      <w:pPr>
        <w:pStyle w:val="Heading3"/>
      </w:pPr>
      <w:bookmarkStart w:id="22" w:name="_Toc295142313"/>
      <w:r>
        <w:rPr>
          <w:lang w:val="en-US"/>
        </w:rPr>
        <w:t>BuildAST</w:t>
      </w:r>
      <w:bookmarkEnd w:id="22"/>
    </w:p>
    <w:p w:rsidR="009A220D" w:rsidRDefault="009A220D" w:rsidP="004771AD">
      <w:pPr>
        <w:rPr>
          <w:lang w:eastAsia="ru-RU"/>
        </w:rPr>
      </w:pPr>
      <w:r>
        <w:rPr>
          <w:lang w:eastAsia="ru-RU"/>
        </w:rPr>
        <w:t>Заменяет семантические действия спецификации трансляции на код, строящий дерево вывода.</w:t>
      </w:r>
    </w:p>
    <w:p w:rsidR="009A220D" w:rsidRPr="00954D5F" w:rsidRDefault="009A220D" w:rsidP="004771AD">
      <w:pPr>
        <w:rPr>
          <w:lang w:eastAsia="ru-RU"/>
        </w:rPr>
      </w:pPr>
      <w:r>
        <w:rPr>
          <w:lang w:eastAsia="ru-RU"/>
        </w:rPr>
        <w:t>Применяется в основном для отладки  грамматики для тех инструментов, которые без кодирования атрибутов не строят дерево вывода, а только проверяют входную строку на принадлежность языку.</w:t>
      </w:r>
    </w:p>
    <w:p w:rsidR="009A220D" w:rsidRPr="007A15F4" w:rsidRDefault="009A220D" w:rsidP="004771AD">
      <w:pPr>
        <w:rPr>
          <w:lang w:eastAsia="ru-RU"/>
        </w:rPr>
      </w:pPr>
      <w:r>
        <w:rPr>
          <w:lang w:eastAsia="ru-RU"/>
        </w:rPr>
        <w:t>Результирующее</w:t>
      </w:r>
      <w:r w:rsidRPr="007A15F4">
        <w:rPr>
          <w:lang w:eastAsia="ru-RU"/>
        </w:rPr>
        <w:t xml:space="preserve"> </w:t>
      </w:r>
      <w:r>
        <w:rPr>
          <w:lang w:eastAsia="ru-RU"/>
        </w:rPr>
        <w:t>дерево</w:t>
      </w:r>
      <w:r w:rsidRPr="007A15F4">
        <w:rPr>
          <w:lang w:eastAsia="ru-RU"/>
        </w:rPr>
        <w:t xml:space="preserve"> </w:t>
      </w:r>
      <w:r>
        <w:rPr>
          <w:lang w:eastAsia="ru-RU"/>
        </w:rPr>
        <w:t>имеет</w:t>
      </w:r>
      <w:r w:rsidRPr="007A15F4">
        <w:rPr>
          <w:lang w:eastAsia="ru-RU"/>
        </w:rPr>
        <w:t xml:space="preserve"> </w:t>
      </w:r>
      <w:r>
        <w:rPr>
          <w:lang w:eastAsia="ru-RU"/>
        </w:rPr>
        <w:t>простой</w:t>
      </w:r>
      <w:r w:rsidRPr="007A15F4">
        <w:rPr>
          <w:lang w:eastAsia="ru-RU"/>
        </w:rPr>
        <w:t xml:space="preserve"> </w:t>
      </w:r>
      <w:r>
        <w:rPr>
          <w:lang w:eastAsia="ru-RU"/>
        </w:rPr>
        <w:t>тип</w:t>
      </w:r>
    </w:p>
    <w:p w:rsidR="009A220D" w:rsidRPr="007A15F4" w:rsidRDefault="009A220D" w:rsidP="00EB025A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ascii="Consolas" w:hAnsi="Consolas" w:cs="Consolas"/>
          <w:szCs w:val="24"/>
          <w:lang w:eastAsia="ru-RU"/>
        </w:rPr>
      </w:pPr>
      <w:r w:rsidRPr="00EB025A">
        <w:rPr>
          <w:rFonts w:ascii="Consolas" w:hAnsi="Consolas" w:cs="Consolas"/>
          <w:color w:val="0000FF"/>
          <w:szCs w:val="24"/>
          <w:lang w:val="en-US" w:eastAsia="ru-RU"/>
        </w:rPr>
        <w:t>type</w:t>
      </w:r>
      <w:r w:rsidRPr="007A15F4">
        <w:rPr>
          <w:rFonts w:ascii="Consolas" w:hAnsi="Consolas" w:cs="Consolas"/>
          <w:szCs w:val="24"/>
          <w:lang w:eastAsia="ru-RU"/>
        </w:rPr>
        <w:t xml:space="preserve"> </w:t>
      </w:r>
      <w:r w:rsidRPr="00EB025A">
        <w:rPr>
          <w:rFonts w:ascii="Consolas" w:hAnsi="Consolas" w:cs="Consolas"/>
          <w:szCs w:val="24"/>
          <w:lang w:val="en-US" w:eastAsia="ru-RU"/>
        </w:rPr>
        <w:t>AST</w:t>
      </w:r>
      <w:r w:rsidRPr="007A15F4">
        <w:rPr>
          <w:rFonts w:ascii="Consolas" w:hAnsi="Consolas" w:cs="Consolas"/>
          <w:szCs w:val="24"/>
          <w:lang w:eastAsia="ru-RU"/>
        </w:rPr>
        <w:t xml:space="preserve"> =</w:t>
      </w:r>
      <w:r w:rsidRPr="007A15F4">
        <w:rPr>
          <w:rFonts w:ascii="Consolas" w:hAnsi="Consolas" w:cs="Consolas"/>
          <w:szCs w:val="24"/>
          <w:lang w:eastAsia="ru-RU"/>
        </w:rPr>
        <w:br/>
        <w:t xml:space="preserve">    | </w:t>
      </w:r>
      <w:r w:rsidRPr="00EB025A">
        <w:rPr>
          <w:rFonts w:ascii="Consolas" w:hAnsi="Consolas" w:cs="Consolas"/>
          <w:szCs w:val="24"/>
          <w:lang w:val="en-US" w:eastAsia="ru-RU"/>
        </w:rPr>
        <w:t>Node</w:t>
      </w:r>
      <w:r w:rsidRPr="007A15F4">
        <w:rPr>
          <w:rFonts w:ascii="Consolas" w:hAnsi="Consolas" w:cs="Consolas"/>
          <w:szCs w:val="24"/>
          <w:lang w:eastAsia="ru-RU"/>
        </w:rPr>
        <w:t xml:space="preserve"> </w:t>
      </w:r>
      <w:r w:rsidRPr="00EB025A">
        <w:rPr>
          <w:rFonts w:ascii="Consolas" w:hAnsi="Consolas" w:cs="Consolas"/>
          <w:color w:val="0000FF"/>
          <w:szCs w:val="24"/>
          <w:lang w:val="en-US" w:eastAsia="ru-RU"/>
        </w:rPr>
        <w:t>of</w:t>
      </w:r>
      <w:r w:rsidRPr="007A15F4">
        <w:rPr>
          <w:rFonts w:ascii="Consolas" w:hAnsi="Consolas" w:cs="Consolas"/>
          <w:szCs w:val="24"/>
          <w:lang w:eastAsia="ru-RU"/>
        </w:rPr>
        <w:t xml:space="preserve"> </w:t>
      </w:r>
      <w:r w:rsidRPr="00EB025A">
        <w:rPr>
          <w:rFonts w:ascii="Consolas" w:hAnsi="Consolas" w:cs="Consolas"/>
          <w:szCs w:val="24"/>
          <w:lang w:val="en-US" w:eastAsia="ru-RU"/>
        </w:rPr>
        <w:t>string</w:t>
      </w:r>
      <w:r w:rsidRPr="007A15F4">
        <w:rPr>
          <w:rFonts w:ascii="Consolas" w:hAnsi="Consolas" w:cs="Consolas"/>
          <w:szCs w:val="24"/>
          <w:lang w:eastAsia="ru-RU"/>
        </w:rPr>
        <w:t xml:space="preserve"> * </w:t>
      </w:r>
      <w:r w:rsidRPr="00EB025A">
        <w:rPr>
          <w:rFonts w:ascii="Consolas" w:hAnsi="Consolas" w:cs="Consolas"/>
          <w:szCs w:val="24"/>
          <w:lang w:val="en-US" w:eastAsia="ru-RU"/>
        </w:rPr>
        <w:t>AST</w:t>
      </w:r>
      <w:r w:rsidRPr="007A15F4">
        <w:rPr>
          <w:rFonts w:ascii="Consolas" w:hAnsi="Consolas" w:cs="Consolas"/>
          <w:szCs w:val="24"/>
          <w:lang w:eastAsia="ru-RU"/>
        </w:rPr>
        <w:t xml:space="preserve"> </w:t>
      </w:r>
      <w:r w:rsidRPr="00EB025A">
        <w:rPr>
          <w:rFonts w:ascii="Consolas" w:hAnsi="Consolas" w:cs="Consolas"/>
          <w:szCs w:val="24"/>
          <w:lang w:val="en-US" w:eastAsia="ru-RU"/>
        </w:rPr>
        <w:t>list</w:t>
      </w:r>
      <w:r w:rsidRPr="007A15F4">
        <w:rPr>
          <w:rFonts w:ascii="Consolas" w:hAnsi="Consolas" w:cs="Consolas"/>
          <w:szCs w:val="24"/>
          <w:lang w:eastAsia="ru-RU"/>
        </w:rPr>
        <w:br/>
        <w:t xml:space="preserve">    | </w:t>
      </w:r>
      <w:r w:rsidRPr="00EB025A">
        <w:rPr>
          <w:rFonts w:ascii="Consolas" w:hAnsi="Consolas" w:cs="Consolas"/>
          <w:szCs w:val="24"/>
          <w:lang w:val="en-US" w:eastAsia="ru-RU"/>
        </w:rPr>
        <w:t>Leaf</w:t>
      </w:r>
      <w:r w:rsidRPr="007A15F4">
        <w:rPr>
          <w:rFonts w:ascii="Consolas" w:hAnsi="Consolas" w:cs="Consolas"/>
          <w:szCs w:val="24"/>
          <w:lang w:eastAsia="ru-RU"/>
        </w:rPr>
        <w:t xml:space="preserve"> </w:t>
      </w:r>
      <w:r w:rsidRPr="00EB025A">
        <w:rPr>
          <w:rFonts w:ascii="Consolas" w:hAnsi="Consolas" w:cs="Consolas"/>
          <w:color w:val="0000FF"/>
          <w:szCs w:val="24"/>
          <w:lang w:val="en-US" w:eastAsia="ru-RU"/>
        </w:rPr>
        <w:t>of</w:t>
      </w:r>
      <w:r w:rsidRPr="007A15F4">
        <w:rPr>
          <w:rFonts w:ascii="Consolas" w:hAnsi="Consolas" w:cs="Consolas"/>
          <w:szCs w:val="24"/>
          <w:lang w:eastAsia="ru-RU"/>
        </w:rPr>
        <w:t xml:space="preserve"> </w:t>
      </w:r>
      <w:r w:rsidRPr="00EB025A">
        <w:rPr>
          <w:rFonts w:ascii="Consolas" w:hAnsi="Consolas" w:cs="Consolas"/>
          <w:szCs w:val="24"/>
          <w:lang w:val="en-US" w:eastAsia="ru-RU"/>
        </w:rPr>
        <w:t>string</w:t>
      </w:r>
    </w:p>
    <w:p w:rsidR="009A220D" w:rsidRDefault="009A220D" w:rsidP="003863DF">
      <w:pPr>
        <w:ind w:firstLine="0"/>
        <w:rPr>
          <w:lang w:eastAsia="ru-RU"/>
        </w:rPr>
      </w:pPr>
      <w:r>
        <w:t>, пригодный для отладки как грамматик в прикладных задачах, так и самого инструмента. Для наглядного представления полученного дерева вывода можно применять методы, печ</w:t>
      </w:r>
      <w:r>
        <w:t>а</w:t>
      </w:r>
      <w:r>
        <w:t xml:space="preserve">тающие его в форматы описания графов </w:t>
      </w:r>
      <w:r>
        <w:rPr>
          <w:lang w:val="en-US"/>
        </w:rPr>
        <w:t>dot</w:t>
      </w:r>
      <w:r w:rsidRPr="00025448">
        <w:t xml:space="preserve"> </w:t>
      </w:r>
      <w:r>
        <w:t xml:space="preserve">или </w:t>
      </w:r>
      <w:r>
        <w:rPr>
          <w:lang w:val="en-US"/>
        </w:rPr>
        <w:t>gml</w:t>
      </w:r>
      <w:r>
        <w:t xml:space="preserve">. Примеры таких деревьев представлены в приложении «Примеры использования преобразования </w:t>
      </w:r>
      <w:r>
        <w:rPr>
          <w:lang w:val="en-US"/>
        </w:rPr>
        <w:t>BuildAST</w:t>
      </w:r>
      <w:r>
        <w:t>».</w:t>
      </w:r>
    </w:p>
    <w:p w:rsidR="009A220D" w:rsidRDefault="009A220D" w:rsidP="00BA4648">
      <w:pPr>
        <w:pStyle w:val="Heading3"/>
      </w:pPr>
      <w:bookmarkStart w:id="23" w:name="_Toc295142314"/>
      <w:r>
        <w:rPr>
          <w:lang w:val="en-US"/>
        </w:rPr>
        <w:t>ExpandEnbfStrict</w:t>
      </w:r>
      <w:bookmarkEnd w:id="23"/>
    </w:p>
    <w:p w:rsidR="009A220D" w:rsidRDefault="009A220D" w:rsidP="00BA4648">
      <w:pPr>
        <w:rPr>
          <w:lang w:eastAsia="ru-RU"/>
        </w:rPr>
      </w:pPr>
      <w:r>
        <w:rPr>
          <w:lang w:eastAsia="ru-RU"/>
        </w:rPr>
        <w:t>Преобразует грамматику так, чтобы она не содержала конструкций РБНФ.</w:t>
      </w:r>
    </w:p>
    <w:p w:rsidR="009A220D" w:rsidRPr="004C0B2B" w:rsidRDefault="009A220D" w:rsidP="00BA4648">
      <w:pPr>
        <w:rPr>
          <w:lang w:eastAsia="ru-RU"/>
        </w:rPr>
      </w:pPr>
      <w:r>
        <w:rPr>
          <w:lang w:eastAsia="ru-RU"/>
        </w:rPr>
        <w:t xml:space="preserve">Такого же результата можно было добиться, используя преобразования </w:t>
      </w:r>
      <w:r>
        <w:rPr>
          <w:lang w:val="en-US" w:eastAsia="ru-RU"/>
        </w:rPr>
        <w:t>ExpandEBNF</w:t>
      </w:r>
      <w:r w:rsidRPr="00BA274C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ExpandMeta</w:t>
      </w:r>
      <w:r>
        <w:rPr>
          <w:lang w:eastAsia="ru-RU"/>
        </w:rPr>
        <w:t xml:space="preserve">, описанные в работе </w:t>
      </w:r>
      <w:r w:rsidRPr="00B70A56">
        <w:rPr>
          <w:noProof/>
          <w:lang w:eastAsia="ru-RU"/>
        </w:rPr>
        <w:t>[</w:t>
      </w:r>
      <w:r>
        <w:rPr>
          <w:noProof/>
          <w:lang w:eastAsia="ru-RU"/>
        </w:rPr>
        <w:t>2</w:t>
      </w:r>
      <w:r w:rsidRPr="00B70A56">
        <w:rPr>
          <w:noProof/>
          <w:lang w:eastAsia="ru-RU"/>
        </w:rPr>
        <w:t>]</w:t>
      </w:r>
      <w:r>
        <w:rPr>
          <w:lang w:eastAsia="ru-RU"/>
        </w:rPr>
        <w:t xml:space="preserve">, но преимущество этого метода в том, что он создает меньше новых правил, и полученная грамматика легче читаема и более удобна для отладки. </w:t>
      </w:r>
    </w:p>
    <w:p w:rsidR="009A220D" w:rsidRDefault="009A220D" w:rsidP="000E513A">
      <w:pPr>
        <w:pStyle w:val="Heading2"/>
      </w:pPr>
      <w:bookmarkStart w:id="24" w:name="_Toc295142315"/>
      <w:r>
        <w:t>Модульность спецификации трансляции</w:t>
      </w:r>
      <w:bookmarkEnd w:id="24"/>
    </w:p>
    <w:p w:rsidR="009A220D" w:rsidRDefault="009A220D" w:rsidP="000E513A">
      <w:r>
        <w:t>Возможность задавать спецификацию трансляции в нескольких файлах является сп</w:t>
      </w:r>
      <w:r>
        <w:t>о</w:t>
      </w:r>
      <w:r>
        <w:t>собом разграничения уровней абстракции, структурирования кода, позволяет повторно и</w:t>
      </w:r>
      <w:r>
        <w:t>с</w:t>
      </w:r>
      <w:r>
        <w:t xml:space="preserve">пользовать модули в различных системах. Современные системы ввиду своей масштабности и сложности требуют этого и от исходных кодов генераторов синтаксических анализаторов. </w:t>
      </w:r>
      <w:r>
        <w:lastRenderedPageBreak/>
        <w:t>Однако такие способы организации кода как процедурное и объектно-ориентированное пр</w:t>
      </w:r>
      <w:r>
        <w:t>о</w:t>
      </w:r>
      <w:r>
        <w:t xml:space="preserve">граммирование не полностью применимы к коду спецификаций трансляций. </w:t>
      </w:r>
    </w:p>
    <w:p w:rsidR="009A220D" w:rsidRPr="00F27189" w:rsidRDefault="009A220D" w:rsidP="000E513A">
      <w:pPr>
        <w:rPr>
          <w:lang w:val="en-US"/>
        </w:rPr>
      </w:pPr>
      <w:r>
        <w:t>Представим примитивную ситуацию: мы хотим добавить в грамматику, описыва</w:t>
      </w:r>
      <w:r>
        <w:t>ю</w:t>
      </w:r>
      <w:r>
        <w:t>щую сумму ряда чисел, действие умножения. Нужно</w:t>
      </w:r>
      <w:r w:rsidRPr="00F27189">
        <w:rPr>
          <w:lang w:val="en-US"/>
        </w:rPr>
        <w:t xml:space="preserve"> </w:t>
      </w:r>
      <w:r>
        <w:t>расширить</w:t>
      </w:r>
      <w:r w:rsidRPr="00F27189">
        <w:rPr>
          <w:lang w:val="en-US"/>
        </w:rPr>
        <w:t xml:space="preserve"> </w:t>
      </w:r>
      <w:r>
        <w:t>грамматику</w:t>
      </w:r>
    </w:p>
    <w:p w:rsidR="009A220D" w:rsidRDefault="009A220D" w:rsidP="00F20992">
      <w:pPr>
        <w:pStyle w:val="Code"/>
        <w:rPr>
          <w:lang w:val="en-US"/>
        </w:rPr>
      </w:pPr>
      <w:r w:rsidRPr="00F20992">
        <w:rPr>
          <w:lang w:val="en-US"/>
        </w:rPr>
        <w:t>+</w:t>
      </w:r>
      <w:r>
        <w:rPr>
          <w:lang w:val="en-US"/>
        </w:rPr>
        <w:t xml:space="preserve">start: NUMBER (PLUS NUMBER)* ; </w:t>
      </w:r>
    </w:p>
    <w:p w:rsidR="009A220D" w:rsidRPr="00F27189" w:rsidRDefault="009A220D" w:rsidP="00F20992">
      <w:pPr>
        <w:rPr>
          <w:lang w:val="en-US"/>
        </w:rPr>
      </w:pPr>
      <w:r>
        <w:t>до</w:t>
      </w:r>
      <w:r w:rsidRPr="00F27189">
        <w:rPr>
          <w:lang w:val="en-US"/>
        </w:rPr>
        <w:t xml:space="preserve"> </w:t>
      </w:r>
      <w:r>
        <w:t>грамматики</w:t>
      </w:r>
    </w:p>
    <w:p w:rsidR="009A220D" w:rsidRDefault="009A220D" w:rsidP="00F20992">
      <w:pPr>
        <w:pStyle w:val="Code"/>
        <w:rPr>
          <w:lang w:val="en-US"/>
        </w:rPr>
      </w:pPr>
      <w:r>
        <w:rPr>
          <w:lang w:val="en-US"/>
        </w:rPr>
        <w:t>+start: mult_part (PLUS mult_part)* ;</w:t>
      </w:r>
    </w:p>
    <w:p w:rsidR="009A220D" w:rsidRDefault="009A220D" w:rsidP="00F20992">
      <w:pPr>
        <w:pStyle w:val="Code"/>
        <w:rPr>
          <w:lang w:val="en-US"/>
        </w:rPr>
      </w:pPr>
      <w:r>
        <w:rPr>
          <w:lang w:val="en-US"/>
        </w:rPr>
        <w:t>mult_part: NUMBER (STAR NUMBER)* ;</w:t>
      </w:r>
    </w:p>
    <w:p w:rsidR="009A220D" w:rsidRDefault="009A220D" w:rsidP="00B42F3A">
      <w:pPr>
        <w:rPr>
          <w:rFonts w:eastAsia="SFRM1000"/>
        </w:rPr>
      </w:pPr>
      <w:r>
        <w:t xml:space="preserve">Как видно, требуется способ заменить в первом правиле токены </w:t>
      </w:r>
      <w:r w:rsidRPr="00B42F3A">
        <w:rPr>
          <w:rFonts w:eastAsia="SFRM1000"/>
        </w:rPr>
        <w:t>NUMBER</w:t>
      </w:r>
      <w:r w:rsidRPr="00B769BD">
        <w:t xml:space="preserve"> </w:t>
      </w:r>
      <w:r>
        <w:t>на нете</w:t>
      </w:r>
      <w:r>
        <w:t>р</w:t>
      </w:r>
      <w:r>
        <w:t xml:space="preserve">миналы </w:t>
      </w:r>
      <w:r w:rsidRPr="00B42F3A">
        <w:rPr>
          <w:rFonts w:eastAsia="SFRM1000"/>
        </w:rPr>
        <w:t>mult_part,</w:t>
      </w:r>
      <w:r>
        <w:rPr>
          <w:rFonts w:eastAsia="SFRM1000"/>
        </w:rPr>
        <w:t xml:space="preserve"> и добавить новое правило </w:t>
      </w:r>
      <w:r>
        <w:rPr>
          <w:rFonts w:eastAsia="SFRM1000"/>
          <w:lang w:val="en-US"/>
        </w:rPr>
        <w:t>mult</w:t>
      </w:r>
      <w:r w:rsidRPr="00B42F3A">
        <w:rPr>
          <w:rFonts w:eastAsia="SFRM1000"/>
        </w:rPr>
        <w:t>_</w:t>
      </w:r>
      <w:r>
        <w:rPr>
          <w:rFonts w:eastAsia="SFRM1000"/>
          <w:lang w:val="en-US"/>
        </w:rPr>
        <w:t>part</w:t>
      </w:r>
      <w:r w:rsidRPr="00B42F3A">
        <w:rPr>
          <w:rFonts w:eastAsia="SFRM1000"/>
        </w:rPr>
        <w:t xml:space="preserve">. </w:t>
      </w:r>
      <w:r>
        <w:rPr>
          <w:rFonts w:eastAsia="SFRM1000"/>
        </w:rPr>
        <w:t>Для реальных случаев наподобие эт</w:t>
      </w:r>
      <w:r>
        <w:rPr>
          <w:rFonts w:eastAsia="SFRM1000"/>
        </w:rPr>
        <w:t>о</w:t>
      </w:r>
      <w:r>
        <w:rPr>
          <w:rFonts w:eastAsia="SFRM1000"/>
        </w:rPr>
        <w:t>го нужен достаточно сложный язык описания расширений правил. Один из способов это сд</w:t>
      </w:r>
      <w:r>
        <w:rPr>
          <w:rFonts w:eastAsia="SFRM1000"/>
        </w:rPr>
        <w:t>е</w:t>
      </w:r>
      <w:r>
        <w:rPr>
          <w:rFonts w:eastAsia="SFRM1000"/>
        </w:rPr>
        <w:t xml:space="preserve">лать и соответствующий язык описаны в работах </w:t>
      </w:r>
      <w:r w:rsidRPr="00B70A56">
        <w:rPr>
          <w:rFonts w:eastAsia="SFRM1000"/>
          <w:noProof/>
        </w:rPr>
        <w:t>[</w:t>
      </w:r>
      <w:r w:rsidRPr="007150A3">
        <w:rPr>
          <w:rFonts w:eastAsia="SFRM1000"/>
          <w:noProof/>
        </w:rPr>
        <w:t>4</w:t>
      </w:r>
      <w:r w:rsidRPr="00B70A56">
        <w:rPr>
          <w:rFonts w:eastAsia="SFRM1000"/>
          <w:noProof/>
        </w:rPr>
        <w:t>]</w:t>
      </w:r>
      <w:r>
        <w:rPr>
          <w:rFonts w:eastAsia="SFRM1000"/>
        </w:rPr>
        <w:t xml:space="preserve"> и </w:t>
      </w:r>
      <w:r w:rsidRPr="00B70A56">
        <w:rPr>
          <w:rFonts w:eastAsia="SFRM1000"/>
          <w:noProof/>
        </w:rPr>
        <w:t>[</w:t>
      </w:r>
      <w:r w:rsidRPr="007150A3">
        <w:rPr>
          <w:rFonts w:eastAsia="SFRM1000"/>
          <w:noProof/>
        </w:rPr>
        <w:t>5</w:t>
      </w:r>
      <w:r w:rsidRPr="00B70A56">
        <w:rPr>
          <w:rFonts w:eastAsia="SFRM1000"/>
          <w:noProof/>
        </w:rPr>
        <w:t>]</w:t>
      </w:r>
      <w:r>
        <w:rPr>
          <w:rFonts w:eastAsia="SFRM1000"/>
        </w:rPr>
        <w:t>.</w:t>
      </w:r>
    </w:p>
    <w:p w:rsidR="009A220D" w:rsidRPr="006E6F7A" w:rsidRDefault="009A220D" w:rsidP="00B42F3A">
      <w:r>
        <w:rPr>
          <w:rFonts w:eastAsia="SFRM1000"/>
        </w:rPr>
        <w:t>В простых случаях может быть достаточно просто возможности заменять одно прав</w:t>
      </w:r>
      <w:r>
        <w:rPr>
          <w:rFonts w:eastAsia="SFRM1000"/>
        </w:rPr>
        <w:t>и</w:t>
      </w:r>
      <w:r>
        <w:rPr>
          <w:rFonts w:eastAsia="SFRM1000"/>
        </w:rPr>
        <w:t xml:space="preserve">ло другим, с тем же именем. Этот подход, например, реализован в инструменте </w:t>
      </w:r>
      <w:r>
        <w:rPr>
          <w:rFonts w:eastAsia="SFRM1000"/>
          <w:lang w:val="en-US"/>
        </w:rPr>
        <w:t>ANTLR</w:t>
      </w:r>
      <w:r>
        <w:rPr>
          <w:rFonts w:eastAsia="SFRM1000"/>
        </w:rPr>
        <w:t xml:space="preserve"> </w:t>
      </w:r>
      <w:r w:rsidRPr="008B56BE">
        <w:rPr>
          <w:rFonts w:eastAsia="SFRM1000"/>
        </w:rPr>
        <w:t>[14]</w:t>
      </w:r>
      <w:r w:rsidRPr="0080306D">
        <w:rPr>
          <w:rFonts w:eastAsia="SFRM1000"/>
        </w:rPr>
        <w:t xml:space="preserve">. </w:t>
      </w:r>
      <w:r>
        <w:rPr>
          <w:rFonts w:eastAsia="SFRM1000"/>
        </w:rPr>
        <w:t xml:space="preserve">Другой </w:t>
      </w:r>
      <w:r>
        <w:rPr>
          <w:rFonts w:eastAsia="SFRM1000"/>
        </w:rPr>
        <w:softHyphen/>
        <w:t>— если встречается правило с таким же именем, то продукция второго правила д</w:t>
      </w:r>
      <w:r>
        <w:rPr>
          <w:rFonts w:eastAsia="SFRM1000"/>
        </w:rPr>
        <w:t>о</w:t>
      </w:r>
      <w:r>
        <w:rPr>
          <w:rFonts w:eastAsia="SFRM1000"/>
        </w:rPr>
        <w:t>бавляется к первому в качестве альтернативы. В теории контекстно-свободных языков такой способ естественно получается из определения контекстно-свободной грамматики. Правила определены множеством, и в теории порядок не имеет значения, хотя на практике иногда в</w:t>
      </w:r>
      <w:r>
        <w:rPr>
          <w:rFonts w:eastAsia="SFRM1000"/>
        </w:rPr>
        <w:t>а</w:t>
      </w:r>
      <w:r>
        <w:rPr>
          <w:rFonts w:eastAsia="SFRM1000"/>
        </w:rPr>
        <w:t xml:space="preserve">жен. Такой подход тоже встречается в генераторах синтаксических анализаторов, например в </w:t>
      </w:r>
      <w:r>
        <w:rPr>
          <w:rFonts w:eastAsia="SFRM1000"/>
          <w:lang w:val="en-US"/>
        </w:rPr>
        <w:t>Menhir</w:t>
      </w:r>
      <w:r w:rsidRPr="006E6F7A">
        <w:rPr>
          <w:rFonts w:eastAsia="SFRM1000"/>
        </w:rPr>
        <w:t>.</w:t>
      </w:r>
    </w:p>
    <w:p w:rsidR="009A220D" w:rsidRDefault="009A220D" w:rsidP="006E6F7A">
      <w:r w:rsidRPr="00B769BD">
        <w:t xml:space="preserve"> </w:t>
      </w:r>
      <w:r>
        <w:t xml:space="preserve">Инструмент </w:t>
      </w:r>
      <w:r>
        <w:rPr>
          <w:lang w:val="en-US"/>
        </w:rPr>
        <w:t>YaccConstructor</w:t>
      </w:r>
      <w:r w:rsidRPr="006E6F7A">
        <w:t xml:space="preserve"> </w:t>
      </w:r>
      <w:r>
        <w:t>позволяет задавать спецификацию трансляции в н</w:t>
      </w:r>
      <w:r>
        <w:t>е</w:t>
      </w:r>
      <w:r>
        <w:t>скольких файлах, в том числе различных форматов, и выбирать, какой из двух выше описа</w:t>
      </w:r>
      <w:r>
        <w:t>н</w:t>
      </w:r>
      <w:r>
        <w:t>ных способов применять при их объединении. При этом с каждым файлом работает парсер соответствующего формата, а объединение происходит уже внутренних представлений. В</w:t>
      </w:r>
      <w:r>
        <w:t>ы</w:t>
      </w:r>
      <w:r>
        <w:t>бор способа разрешения конфликтов правил с одинаковыми именами реализован в соотве</w:t>
      </w:r>
      <w:r>
        <w:t>т</w:t>
      </w:r>
      <w:r>
        <w:t>ствующих преобразованиях внутреннего представления.</w:t>
      </w:r>
    </w:p>
    <w:p w:rsidR="009A220D" w:rsidRPr="00FA3048" w:rsidRDefault="009A220D" w:rsidP="00FA3048">
      <w:pPr>
        <w:pStyle w:val="Heading3"/>
      </w:pPr>
      <w:bookmarkStart w:id="25" w:name="_Toc295142316"/>
      <w:r>
        <w:rPr>
          <w:lang w:val="en-US"/>
        </w:rPr>
        <w:t>LeaveLast</w:t>
      </w:r>
      <w:bookmarkEnd w:id="25"/>
    </w:p>
    <w:p w:rsidR="009A220D" w:rsidRDefault="009A220D" w:rsidP="00FA3048">
      <w:pPr>
        <w:rPr>
          <w:lang w:eastAsia="ru-RU"/>
        </w:rPr>
      </w:pPr>
      <w:r>
        <w:rPr>
          <w:lang w:eastAsia="ru-RU"/>
        </w:rPr>
        <w:t>Оставляет последнее по порядку правило из правил с одинаковыми именами.</w:t>
      </w:r>
    </w:p>
    <w:p w:rsidR="009A220D" w:rsidRDefault="009A220D" w:rsidP="00FA3048">
      <w:pPr>
        <w:rPr>
          <w:lang w:eastAsia="ru-RU"/>
        </w:rPr>
      </w:pPr>
      <w:r>
        <w:rPr>
          <w:lang w:eastAsia="ru-RU"/>
        </w:rPr>
        <w:t>Дает возможность переопределения правил из базового модуля новыми правилами. Таким способом, можно было бы расширить грамматику действием умножения в рассмо</w:t>
      </w:r>
      <w:r>
        <w:rPr>
          <w:lang w:eastAsia="ru-RU"/>
        </w:rPr>
        <w:t>т</w:t>
      </w:r>
      <w:r>
        <w:rPr>
          <w:lang w:eastAsia="ru-RU"/>
        </w:rPr>
        <w:t>ренном выше примере. Но данный способ неустойчив к изменениям грамматики в базовом файле.</w:t>
      </w:r>
    </w:p>
    <w:p w:rsidR="009A220D" w:rsidRPr="00E75A12" w:rsidRDefault="009A220D" w:rsidP="00A25858">
      <w:pPr>
        <w:pStyle w:val="Heading3"/>
      </w:pPr>
      <w:bookmarkStart w:id="26" w:name="_Toc295142317"/>
      <w:r>
        <w:rPr>
          <w:lang w:val="en-US"/>
        </w:rPr>
        <w:lastRenderedPageBreak/>
        <w:t>MergeAlter</w:t>
      </w:r>
      <w:bookmarkEnd w:id="26"/>
    </w:p>
    <w:p w:rsidR="009A220D" w:rsidRDefault="009A220D" w:rsidP="00A25858">
      <w:pPr>
        <w:rPr>
          <w:lang w:eastAsia="ru-RU"/>
        </w:rPr>
      </w:pPr>
      <w:r>
        <w:rPr>
          <w:lang w:eastAsia="ru-RU"/>
        </w:rPr>
        <w:t>Объединяет правила с одинаковыми именами знаком альтернативы.</w:t>
      </w:r>
    </w:p>
    <w:p w:rsidR="009A220D" w:rsidRPr="00A25858" w:rsidRDefault="009A220D" w:rsidP="00A25858">
      <w:pPr>
        <w:rPr>
          <w:lang w:eastAsia="ru-RU"/>
        </w:rPr>
      </w:pPr>
      <w:r>
        <w:rPr>
          <w:lang w:eastAsia="ru-RU"/>
        </w:rPr>
        <w:t>Может быть полезно во многих случаях, но тоже неустойчиво к изменениям грамм</w:t>
      </w:r>
      <w:r>
        <w:rPr>
          <w:lang w:eastAsia="ru-RU"/>
        </w:rPr>
        <w:t>а</w:t>
      </w:r>
      <w:r>
        <w:rPr>
          <w:lang w:eastAsia="ru-RU"/>
        </w:rPr>
        <w:t xml:space="preserve">тики в базовом файле. </w:t>
      </w:r>
    </w:p>
    <w:p w:rsidR="009A220D" w:rsidRDefault="009A220D" w:rsidP="00E75A12">
      <w:pPr>
        <w:pStyle w:val="Heading2"/>
      </w:pPr>
      <w:r>
        <w:rPr>
          <w:lang w:eastAsia="ru-RU"/>
        </w:rPr>
        <w:t xml:space="preserve"> </w:t>
      </w:r>
      <w:bookmarkStart w:id="27" w:name="_Toc295142318"/>
      <w:r>
        <w:t>Парсеры спецификаций трансляции</w:t>
      </w:r>
      <w:bookmarkEnd w:id="27"/>
    </w:p>
    <w:p w:rsidR="009A220D" w:rsidRPr="00C9632A" w:rsidRDefault="009A220D" w:rsidP="00E75A12">
      <w:r>
        <w:t>Парсеры спецификаций трансляции, так называемые фронтенды, преобразуют исхо</w:t>
      </w:r>
      <w:r>
        <w:t>д</w:t>
      </w:r>
      <w:r>
        <w:t>ный код спецификации трансляции, заданный в формате некоторого инструмента, во вну</w:t>
      </w:r>
      <w:r>
        <w:t>т</w:t>
      </w:r>
      <w:r>
        <w:t xml:space="preserve">реннее представление </w:t>
      </w:r>
      <w:r>
        <w:rPr>
          <w:lang w:val="en-US"/>
        </w:rPr>
        <w:t>YaccConstructor</w:t>
      </w:r>
      <w:r w:rsidRPr="00C9632A">
        <w:t xml:space="preserve">. </w:t>
      </w:r>
      <w:r>
        <w:t>При этом получившееся внутреннее представление должно быть максимально подобно исходному коду. Работу по его трансформации для пр</w:t>
      </w:r>
      <w:r>
        <w:t>и</w:t>
      </w:r>
      <w:r>
        <w:t>ведения в формат другого инструмента выполняют уже преобразования внутреннего пре</w:t>
      </w:r>
      <w:r>
        <w:t>д</w:t>
      </w:r>
      <w:r>
        <w:t>ставления. Далее описываются реализованные в рамках работы модули.</w:t>
      </w:r>
    </w:p>
    <w:p w:rsidR="009A220D" w:rsidRDefault="009A220D" w:rsidP="00E75A12">
      <w:pPr>
        <w:pStyle w:val="Heading3"/>
      </w:pPr>
      <w:bookmarkStart w:id="28" w:name="_Toc295142319"/>
      <w:r>
        <w:rPr>
          <w:lang w:val="en-US"/>
        </w:rPr>
        <w:t>AntlrFrontend</w:t>
      </w:r>
      <w:bookmarkEnd w:id="28"/>
    </w:p>
    <w:p w:rsidR="009A220D" w:rsidRDefault="009A220D" w:rsidP="00E75A12">
      <w:r>
        <w:t xml:space="preserve">Парсер грамматики в формате </w:t>
      </w:r>
      <w:r>
        <w:rPr>
          <w:lang w:val="en-US"/>
        </w:rPr>
        <w:t>ANTLR</w:t>
      </w:r>
      <w:r w:rsidRPr="003D35C0">
        <w:t xml:space="preserve">. </w:t>
      </w:r>
    </w:p>
    <w:p w:rsidR="009A220D" w:rsidRDefault="009A220D" w:rsidP="00E75A12">
      <w:r>
        <w:t xml:space="preserve">Язык </w:t>
      </w:r>
      <w:r>
        <w:rPr>
          <w:lang w:val="en-US"/>
        </w:rPr>
        <w:t>F</w:t>
      </w:r>
      <w:r w:rsidRPr="003D35C0">
        <w:t xml:space="preserve"># </w:t>
      </w:r>
      <w:r>
        <w:t xml:space="preserve">не поддерживается инструментом </w:t>
      </w:r>
      <w:r>
        <w:rPr>
          <w:lang w:val="en-US"/>
        </w:rPr>
        <w:t>ANTLR</w:t>
      </w:r>
      <w:r w:rsidRPr="003D35C0">
        <w:t xml:space="preserve">, </w:t>
      </w:r>
      <w:r>
        <w:t>поэтому на данный момент фро</w:t>
      </w:r>
      <w:r>
        <w:t>н</w:t>
      </w:r>
      <w:r>
        <w:t>тенд можно использовать только для реинжиниринга грамматик без атрибутов. Решение по</w:t>
      </w:r>
      <w:r>
        <w:t>д</w:t>
      </w:r>
      <w:r>
        <w:t>держивать формат было принято ввиду популярности инструмента и большого числа нап</w:t>
      </w:r>
      <w:r>
        <w:t>и</w:t>
      </w:r>
      <w:r>
        <w:t xml:space="preserve">санных спецификаций трансляций для него. </w:t>
      </w:r>
    </w:p>
    <w:p w:rsidR="009A220D" w:rsidRPr="00EF65F5" w:rsidRDefault="009A220D" w:rsidP="00E75A12">
      <w:r>
        <w:t xml:space="preserve">Реализован компонент с помощью генератора синтаксических анализаторов </w:t>
      </w:r>
      <w:r>
        <w:rPr>
          <w:lang w:val="en-US"/>
        </w:rPr>
        <w:t>FsYacc</w:t>
      </w:r>
      <w:r>
        <w:t xml:space="preserve"> в связке с лексером </w:t>
      </w:r>
      <w:r>
        <w:rPr>
          <w:lang w:val="en-US"/>
        </w:rPr>
        <w:t>FsLex</w:t>
      </w:r>
      <w:r w:rsidRPr="00EF65F5">
        <w:t>.</w:t>
      </w:r>
      <w:r>
        <w:t xml:space="preserve"> Особенностью стало то, что в </w:t>
      </w:r>
      <w:r>
        <w:rPr>
          <w:lang w:val="en-US"/>
        </w:rPr>
        <w:t>ANTLR</w:t>
      </w:r>
      <w:r w:rsidRPr="00EF65F5">
        <w:t xml:space="preserve"> </w:t>
      </w:r>
      <w:r>
        <w:t>спецификация лексера зад</w:t>
      </w:r>
      <w:r>
        <w:t>а</w:t>
      </w:r>
      <w:r>
        <w:t>ется в том же файле, что и парсера, поэтому во внутреннее представление в комментарий в заголовке выносятся все лексемы, которые необходимо описать в лексере целевого инстр</w:t>
      </w:r>
      <w:r>
        <w:t>у</w:t>
      </w:r>
      <w:r>
        <w:t xml:space="preserve">мента. </w:t>
      </w:r>
    </w:p>
    <w:p w:rsidR="009A220D" w:rsidRDefault="009A220D" w:rsidP="00E75A12">
      <w:r>
        <w:t xml:space="preserve">Фронтенд был протестирован на грамматиках языка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CSS</w:t>
      </w:r>
      <w:r w:rsidRPr="00EF65F5">
        <w:t xml:space="preserve"> 2.1, </w:t>
      </w:r>
      <w:r>
        <w:rPr>
          <w:lang w:val="en-US"/>
        </w:rPr>
        <w:t>URL</w:t>
      </w:r>
      <w:r w:rsidRPr="00EF65F5">
        <w:t>.</w:t>
      </w:r>
    </w:p>
    <w:p w:rsidR="009A220D" w:rsidRPr="00E75A12" w:rsidRDefault="009A220D" w:rsidP="00E75A12">
      <w:pPr>
        <w:pStyle w:val="Heading3"/>
      </w:pPr>
      <w:bookmarkStart w:id="29" w:name="_Toc295142320"/>
      <w:r>
        <w:rPr>
          <w:lang w:val="en-US"/>
        </w:rPr>
        <w:t>FsYaccFrontend</w:t>
      </w:r>
      <w:bookmarkEnd w:id="29"/>
    </w:p>
    <w:p w:rsidR="009A220D" w:rsidRPr="00E75A12" w:rsidRDefault="009A220D" w:rsidP="00E75A12">
      <w:r>
        <w:t xml:space="preserve">Парсер спецификации трансляции в формате </w:t>
      </w:r>
      <w:r>
        <w:rPr>
          <w:lang w:val="en-US"/>
        </w:rPr>
        <w:t>FsYacc</w:t>
      </w:r>
      <w:r w:rsidRPr="00F8337C">
        <w:t>.</w:t>
      </w:r>
    </w:p>
    <w:p w:rsidR="009A220D" w:rsidRPr="00523459" w:rsidRDefault="009A220D" w:rsidP="00E75A12">
      <w:r>
        <w:rPr>
          <w:lang w:val="en-US"/>
        </w:rPr>
        <w:t>FsYacc</w:t>
      </w:r>
      <w:r w:rsidRPr="003D6AAA">
        <w:t xml:space="preserve"> — </w:t>
      </w:r>
      <w:r>
        <w:t xml:space="preserve">реализация классического генератора </w:t>
      </w:r>
      <w:r>
        <w:rPr>
          <w:lang w:val="en-US"/>
        </w:rPr>
        <w:t>Yacc</w:t>
      </w:r>
      <w:r w:rsidRPr="003D6AAA">
        <w:t xml:space="preserve"> </w:t>
      </w:r>
      <w:r>
        <w:t xml:space="preserve">для языка </w:t>
      </w:r>
      <w:r>
        <w:rPr>
          <w:lang w:val="en-US"/>
        </w:rPr>
        <w:t>F</w:t>
      </w:r>
      <w:r w:rsidRPr="003D6AAA">
        <w:t xml:space="preserve">#. </w:t>
      </w:r>
      <w:r>
        <w:t xml:space="preserve">Как и </w:t>
      </w:r>
      <w:r>
        <w:rPr>
          <w:lang w:val="en-US"/>
        </w:rPr>
        <w:t>Yacc</w:t>
      </w:r>
      <w:r w:rsidRPr="008E1A61">
        <w:t xml:space="preserve">, </w:t>
      </w:r>
      <w:r>
        <w:t xml:space="preserve">имеет очень простой язык. По большей части повторяет возможности </w:t>
      </w:r>
      <w:r>
        <w:rPr>
          <w:lang w:val="en-US"/>
        </w:rPr>
        <w:t>ocamlyacc</w:t>
      </w:r>
      <w:r w:rsidRPr="006131DD">
        <w:t xml:space="preserve"> </w:t>
      </w:r>
      <w:r>
        <w:t xml:space="preserve">до такой степени, что в </w:t>
      </w:r>
      <w:r>
        <w:rPr>
          <w:lang w:val="en-US"/>
        </w:rPr>
        <w:t>FsYacc</w:t>
      </w:r>
      <w:r>
        <w:t xml:space="preserve"> можно использовать спецификации трансляции, написанные для </w:t>
      </w:r>
      <w:r>
        <w:rPr>
          <w:lang w:val="en-US"/>
        </w:rPr>
        <w:t>ocamlyacc</w:t>
      </w:r>
      <w:r>
        <w:t>.</w:t>
      </w:r>
      <w:r w:rsidRPr="006131DD">
        <w:t xml:space="preserve"> </w:t>
      </w:r>
      <w:r>
        <w:t xml:space="preserve">Как правило, в качестве лексера к нему используется </w:t>
      </w:r>
      <w:r>
        <w:rPr>
          <w:lang w:val="en-US"/>
        </w:rPr>
        <w:t>FsLex</w:t>
      </w:r>
      <w:r w:rsidRPr="00523459">
        <w:t>.</w:t>
      </w:r>
    </w:p>
    <w:p w:rsidR="009A220D" w:rsidRPr="006131DD" w:rsidRDefault="009A220D" w:rsidP="00E75A12">
      <w:r>
        <w:lastRenderedPageBreak/>
        <w:t>В</w:t>
      </w:r>
      <w:r w:rsidRPr="006131DD">
        <w:t xml:space="preserve"> </w:t>
      </w:r>
      <w:r>
        <w:rPr>
          <w:lang w:val="en-US"/>
        </w:rPr>
        <w:t>YaccConstuctor</w:t>
      </w:r>
      <w:r w:rsidRPr="006131DD">
        <w:t xml:space="preserve"> </w:t>
      </w:r>
      <w:r>
        <w:t>парсер</w:t>
      </w:r>
      <w:r w:rsidRPr="006131DD">
        <w:t xml:space="preserve"> </w:t>
      </w:r>
      <w:r>
        <w:rPr>
          <w:lang w:val="en-US"/>
        </w:rPr>
        <w:t>FsYacc</w:t>
      </w:r>
      <w:r w:rsidRPr="006131DD">
        <w:t xml:space="preserve"> </w:t>
      </w:r>
      <w:r>
        <w:t>написан</w:t>
      </w:r>
      <w:r w:rsidRPr="006131DD">
        <w:t xml:space="preserve"> </w:t>
      </w:r>
      <w:r>
        <w:t>на</w:t>
      </w:r>
      <w:r w:rsidRPr="006131DD">
        <w:t xml:space="preserve"> </w:t>
      </w:r>
      <w:r>
        <w:t>языке</w:t>
      </w:r>
      <w:r w:rsidRPr="006131DD">
        <w:t xml:space="preserve"> </w:t>
      </w:r>
      <w:r>
        <w:rPr>
          <w:lang w:val="en-US"/>
        </w:rPr>
        <w:t>Yard</w:t>
      </w:r>
      <w:r w:rsidRPr="006131DD">
        <w:t xml:space="preserve">, </w:t>
      </w:r>
      <w:r>
        <w:t xml:space="preserve">который транслируется в </w:t>
      </w:r>
      <w:r>
        <w:rPr>
          <w:lang w:val="en-US"/>
        </w:rPr>
        <w:t>FsYacc</w:t>
      </w:r>
      <w:r w:rsidRPr="006131DD">
        <w:t xml:space="preserve"> </w:t>
      </w:r>
      <w:r>
        <w:t xml:space="preserve">с помощью самого инструмента, а именно фронтенда </w:t>
      </w:r>
      <w:r>
        <w:rPr>
          <w:lang w:val="en-US"/>
        </w:rPr>
        <w:t>YardFrontend</w:t>
      </w:r>
      <w:r w:rsidRPr="006131DD">
        <w:t xml:space="preserve">, </w:t>
      </w:r>
      <w:r>
        <w:t xml:space="preserve">генератора </w:t>
      </w:r>
      <w:r>
        <w:rPr>
          <w:lang w:val="en-US"/>
        </w:rPr>
        <w:t>FsYaccPrinter</w:t>
      </w:r>
      <w:r w:rsidRPr="006131DD">
        <w:t xml:space="preserve"> </w:t>
      </w:r>
      <w:r>
        <w:t>и необходимых преобразований.</w:t>
      </w:r>
      <w:r w:rsidRPr="006131DD">
        <w:t xml:space="preserve"> </w:t>
      </w:r>
    </w:p>
    <w:p w:rsidR="009A220D" w:rsidRDefault="009A220D" w:rsidP="00E75A12">
      <w:pPr>
        <w:pStyle w:val="Heading2"/>
      </w:pPr>
      <w:bookmarkStart w:id="30" w:name="_Toc295142321"/>
      <w:r>
        <w:t>Генераторы спецификаций трансляции</w:t>
      </w:r>
      <w:bookmarkEnd w:id="30"/>
    </w:p>
    <w:p w:rsidR="009A220D" w:rsidRDefault="009A220D" w:rsidP="00E75A12">
      <w:r>
        <w:t>Задача генератора спецификации трансляции заключается в текстовом выводе вну</w:t>
      </w:r>
      <w:r>
        <w:t>т</w:t>
      </w:r>
      <w:r>
        <w:t>реннего представления в формат некоторого инструмента. Для этого подаваемое на вход г</w:t>
      </w:r>
      <w:r>
        <w:t>е</w:t>
      </w:r>
      <w:r>
        <w:t>нератора внутреннее представление должно удовлетворять ограничениям конкретного фо</w:t>
      </w:r>
      <w:r>
        <w:t>р</w:t>
      </w:r>
      <w:r>
        <w:t>мата, например, не должно быть метаправил и возможно конструкций РБНФ. Общая для всех генераторов проблема форматирования печати решается с помощью соответствующей би</w:t>
      </w:r>
      <w:r>
        <w:t>б</w:t>
      </w:r>
      <w:r>
        <w:t xml:space="preserve">лиотеки </w:t>
      </w:r>
      <w:r w:rsidRPr="005F3C3F">
        <w:t xml:space="preserve">Microsoft.FSharp.Text.StructuredFormat, </w:t>
      </w:r>
      <w:r>
        <w:t xml:space="preserve">входящей в </w:t>
      </w:r>
      <w:r>
        <w:rPr>
          <w:lang w:val="en-US"/>
        </w:rPr>
        <w:t>FSharp</w:t>
      </w:r>
      <w:r w:rsidRPr="005F3C3F">
        <w:t>.</w:t>
      </w:r>
      <w:r>
        <w:rPr>
          <w:lang w:val="en-US"/>
        </w:rPr>
        <w:t>PowerPack</w:t>
      </w:r>
      <w:r w:rsidRPr="005F3C3F">
        <w:t xml:space="preserve">. </w:t>
      </w:r>
      <w:r>
        <w:t>Она обладает достаточными для задачи возможностями по выводу списков, управлению отступами, зад</w:t>
      </w:r>
      <w:r>
        <w:t>а</w:t>
      </w:r>
      <w:r>
        <w:t>нию максимальной длины строки и другими, что существенно облегчает работу.</w:t>
      </w:r>
    </w:p>
    <w:p w:rsidR="009A220D" w:rsidRPr="00E75A12" w:rsidRDefault="009A220D" w:rsidP="00E75A12">
      <w:pPr>
        <w:pStyle w:val="Heading3"/>
      </w:pPr>
      <w:bookmarkStart w:id="31" w:name="_Toc295142322"/>
      <w:r>
        <w:rPr>
          <w:lang w:val="en-US"/>
        </w:rPr>
        <w:t>FsYaccPrinter</w:t>
      </w:r>
      <w:bookmarkEnd w:id="31"/>
    </w:p>
    <w:p w:rsidR="009A220D" w:rsidRPr="00540486" w:rsidRDefault="009A220D" w:rsidP="00AB5B0F">
      <w:r>
        <w:t xml:space="preserve">Генератор спецификации трансляции из внутреннего представления в формат </w:t>
      </w:r>
      <w:r>
        <w:rPr>
          <w:lang w:val="en-US"/>
        </w:rPr>
        <w:t>FsYacc</w:t>
      </w:r>
      <w:r w:rsidRPr="00540486">
        <w:t>.</w:t>
      </w:r>
    </w:p>
    <w:p w:rsidR="009A220D" w:rsidRPr="003D6AAA" w:rsidRDefault="009A220D" w:rsidP="00AB5B0F">
      <w:r>
        <w:t xml:space="preserve">Так как формат </w:t>
      </w:r>
      <w:r>
        <w:rPr>
          <w:lang w:val="en-US"/>
        </w:rPr>
        <w:t>FsYacc</w:t>
      </w:r>
      <w:r w:rsidRPr="00540486">
        <w:t xml:space="preserve"> </w:t>
      </w:r>
      <w:r>
        <w:t>поддерживает минимум конструкций, перед использованием данного генератора необходимо применить к внутреннему представлению ряд преобразов</w:t>
      </w:r>
      <w:r>
        <w:t>а</w:t>
      </w:r>
      <w:r>
        <w:t>ний</w:t>
      </w:r>
      <w:r w:rsidRPr="003D6AAA">
        <w:t>.</w:t>
      </w:r>
    </w:p>
    <w:p w:rsidR="009A220D" w:rsidRPr="00C70F0D" w:rsidRDefault="009A220D" w:rsidP="00740F5E">
      <w:pPr>
        <w:rPr>
          <w:b/>
          <w:bCs/>
        </w:rPr>
      </w:pPr>
      <w:r w:rsidRPr="00C70F0D">
        <w:rPr>
          <w:b/>
          <w:bCs/>
        </w:rPr>
        <w:t>Применение</w:t>
      </w:r>
    </w:p>
    <w:p w:rsidR="009A220D" w:rsidRPr="00C70F0D" w:rsidRDefault="009A220D" w:rsidP="00740F5E">
      <w:r w:rsidRPr="00C70F0D">
        <w:t>Благодаря гибкой модульной архитектуре и универсальности внутреннего представл</w:t>
      </w:r>
      <w:r w:rsidRPr="00C70F0D">
        <w:t>е</w:t>
      </w:r>
      <w:r w:rsidRPr="00C70F0D">
        <w:t>ния можно найти различные способы применения инструмента.</w:t>
      </w:r>
    </w:p>
    <w:p w:rsidR="009A220D" w:rsidRPr="00C70F0D" w:rsidRDefault="009A220D" w:rsidP="00740F5E">
      <w:pPr>
        <w:numPr>
          <w:ilvl w:val="0"/>
          <w:numId w:val="35"/>
        </w:numPr>
      </w:pPr>
      <w:r w:rsidRPr="00C70F0D">
        <w:t>Реинжиниринг спецификации трансляции, то есть однократное ее кардинальное улучшение в рамках текущей задачи. Это может быть ее трансляция в формат</w:t>
      </w:r>
      <w:r>
        <w:t xml:space="preserve"> более подходящего инструмента </w:t>
      </w:r>
      <w:r w:rsidRPr="00C70F0D">
        <w:t>или исследование и автоматизированная м</w:t>
      </w:r>
      <w:r w:rsidRPr="00C70F0D">
        <w:t>о</w:t>
      </w:r>
      <w:r w:rsidRPr="00C70F0D">
        <w:t xml:space="preserve">дификация спецификации в том же формате. </w:t>
      </w:r>
      <w:r>
        <w:t>Применение инструмента позв</w:t>
      </w:r>
      <w:r>
        <w:t>о</w:t>
      </w:r>
      <w:r>
        <w:t xml:space="preserve">ляет решить проблему неожиданно большого числа конфликтов в грамматике для </w:t>
      </w:r>
      <w:r>
        <w:rPr>
          <w:lang w:val="en-US"/>
        </w:rPr>
        <w:t>LALR</w:t>
      </w:r>
      <w:r>
        <w:t>(</w:t>
      </w:r>
      <w:r w:rsidRPr="00740F5E">
        <w:t>1)-</w:t>
      </w:r>
      <w:r>
        <w:t xml:space="preserve">анализатора путем перевода ее на </w:t>
      </w:r>
      <w:r>
        <w:rPr>
          <w:lang w:val="en-US"/>
        </w:rPr>
        <w:t>GLR</w:t>
      </w:r>
      <w:r w:rsidRPr="00D622A7">
        <w:t>-</w:t>
      </w:r>
      <w:r>
        <w:t>анализатор, позволяющий работать с неоднозначными грамматиками. Таким же образом могут быть р</w:t>
      </w:r>
      <w:r>
        <w:t>е</w:t>
      </w:r>
      <w:r>
        <w:t>шены и другие непредвиденные проблемы, связанные с выбранным генерат</w:t>
      </w:r>
      <w:r>
        <w:t>о</w:t>
      </w:r>
      <w:r>
        <w:t>ром анализаторов.</w:t>
      </w:r>
    </w:p>
    <w:p w:rsidR="009A220D" w:rsidRPr="00C70F0D" w:rsidRDefault="009A220D" w:rsidP="00740F5E">
      <w:pPr>
        <w:numPr>
          <w:ilvl w:val="0"/>
          <w:numId w:val="35"/>
        </w:numPr>
      </w:pPr>
      <w:r>
        <w:lastRenderedPageBreak/>
        <w:t>Использование грамматики из открытого источника вместо написания со</w:t>
      </w:r>
      <w:r>
        <w:t>б</w:t>
      </w:r>
      <w:r>
        <w:t>ственной. Инструмент облегчает ее интеграцию в проект, предоставляя во</w:t>
      </w:r>
      <w:r>
        <w:t>з</w:t>
      </w:r>
      <w:r>
        <w:t>можность транслировать ее в требуемый формат, более удобно исследовать и по</w:t>
      </w:r>
      <w:r>
        <w:t>д</w:t>
      </w:r>
      <w:r>
        <w:t>держивать в дальнейшем.</w:t>
      </w:r>
      <w:r w:rsidRPr="00C70F0D">
        <w:t xml:space="preserve"> </w:t>
      </w:r>
    </w:p>
    <w:p w:rsidR="009A220D" w:rsidRPr="00C70F0D" w:rsidRDefault="009A220D" w:rsidP="00740F5E">
      <w:pPr>
        <w:numPr>
          <w:ilvl w:val="0"/>
          <w:numId w:val="35"/>
        </w:numPr>
      </w:pPr>
      <w:r w:rsidRPr="00C70F0D">
        <w:t>Использование собственного генератора синтаксических анализаторов как м</w:t>
      </w:r>
      <w:r w:rsidRPr="00C70F0D">
        <w:t>о</w:t>
      </w:r>
      <w:r w:rsidRPr="00C70F0D">
        <w:t>дуля системы вместе с одним из фронтендов.</w:t>
      </w:r>
    </w:p>
    <w:p w:rsidR="009A220D" w:rsidRPr="00C70F0D" w:rsidRDefault="009A220D" w:rsidP="00740F5E">
      <w:pPr>
        <w:numPr>
          <w:ilvl w:val="0"/>
          <w:numId w:val="35"/>
        </w:numPr>
      </w:pPr>
      <w:r w:rsidRPr="00C70F0D">
        <w:t>Использование выбранного генератора анализаторов, но разработка специф</w:t>
      </w:r>
      <w:r w:rsidRPr="00C70F0D">
        <w:t>и</w:t>
      </w:r>
      <w:r w:rsidRPr="00C70F0D">
        <w:t>кации трансляции на другом, более богатом языке с постоянной автоматич</w:t>
      </w:r>
      <w:r w:rsidRPr="00C70F0D">
        <w:t>е</w:t>
      </w:r>
      <w:r w:rsidRPr="00C70F0D">
        <w:t>ской трансляцией кода в его формат.</w:t>
      </w:r>
    </w:p>
    <w:p w:rsidR="009A220D" w:rsidRPr="00C70F0D" w:rsidRDefault="009A220D" w:rsidP="00740F5E">
      <w:r w:rsidRPr="00C70F0D">
        <w:t>Реальные проекты, в которых инструмент был применен, описаны ниже.</w:t>
      </w:r>
    </w:p>
    <w:p w:rsidR="009A220D" w:rsidRPr="000D2114" w:rsidRDefault="009A220D" w:rsidP="00F05CB7">
      <w:pPr>
        <w:pStyle w:val="Heading3"/>
      </w:pPr>
      <w:bookmarkStart w:id="32" w:name="_Toc295142323"/>
      <w:r>
        <w:rPr>
          <w:lang w:val="en-US"/>
        </w:rPr>
        <w:t>SqlMigration</w:t>
      </w:r>
      <w:bookmarkEnd w:id="32"/>
    </w:p>
    <w:p w:rsidR="009A220D" w:rsidRDefault="009A220D" w:rsidP="00F05CB7">
      <w:r>
        <w:t>В пилотном проекте</w:t>
      </w:r>
      <w:r w:rsidRPr="00E96B01">
        <w:t xml:space="preserve"> </w:t>
      </w:r>
      <w:r>
        <w:t xml:space="preserve">по автоматической трансляции кода из </w:t>
      </w:r>
      <w:r>
        <w:rPr>
          <w:lang w:val="en-US"/>
        </w:rPr>
        <w:t>T</w:t>
      </w:r>
      <w:r w:rsidRPr="00E96B01">
        <w:t>-</w:t>
      </w:r>
      <w:r>
        <w:rPr>
          <w:lang w:val="en-US"/>
        </w:rPr>
        <w:t>SQL</w:t>
      </w:r>
      <w:r w:rsidRPr="00E96B01">
        <w:t xml:space="preserve"> </w:t>
      </w:r>
      <w:r>
        <w:t xml:space="preserve">в </w:t>
      </w:r>
      <w:r>
        <w:rPr>
          <w:lang w:val="en-US"/>
        </w:rPr>
        <w:t>PL</w:t>
      </w:r>
      <w:r w:rsidRPr="00E96B01">
        <w:t>/</w:t>
      </w:r>
      <w:r>
        <w:rPr>
          <w:lang w:val="en-US"/>
        </w:rPr>
        <w:t>SQL</w:t>
      </w:r>
      <w:r w:rsidRPr="00E96B01">
        <w:t xml:space="preserve"> </w:t>
      </w:r>
      <w:r>
        <w:rPr>
          <w:lang w:val="en-US"/>
        </w:rPr>
        <w:t>Yac</w:t>
      </w:r>
      <w:ins w:id="33" w:author="jk" w:date="2011-06-06T11:13:00Z">
        <w:r>
          <w:rPr>
            <w:lang w:val="en-US"/>
          </w:rPr>
          <w:t>c</w:t>
        </w:r>
      </w:ins>
      <w:r>
        <w:rPr>
          <w:lang w:val="en-US"/>
        </w:rPr>
        <w:t>Constuctor</w:t>
      </w:r>
      <w:r w:rsidRPr="00E96B01">
        <w:t xml:space="preserve"> </w:t>
      </w:r>
      <w:r>
        <w:t xml:space="preserve">был выбран в качестве приложения для разработки парсера </w:t>
      </w:r>
      <w:r>
        <w:rPr>
          <w:lang w:val="en-US"/>
        </w:rPr>
        <w:t>T</w:t>
      </w:r>
      <w:r w:rsidRPr="00D4047B">
        <w:t>-</w:t>
      </w:r>
      <w:r>
        <w:rPr>
          <w:lang w:val="en-US"/>
        </w:rPr>
        <w:t>SQL</w:t>
      </w:r>
      <w:r>
        <w:t>. Грамм</w:t>
      </w:r>
      <w:r>
        <w:t>а</w:t>
      </w:r>
      <w:r>
        <w:t xml:space="preserve">тика разрабатывается на языке </w:t>
      </w:r>
      <w:r>
        <w:rPr>
          <w:lang w:val="en-US"/>
        </w:rPr>
        <w:t>YARD</w:t>
      </w:r>
      <w:r w:rsidRPr="001213AD">
        <w:t xml:space="preserve"> </w:t>
      </w:r>
      <w:r>
        <w:t>и автоматически транслируется инструментом в фо</w:t>
      </w:r>
      <w:r>
        <w:t>р</w:t>
      </w:r>
      <w:r>
        <w:t xml:space="preserve">мат </w:t>
      </w:r>
      <w:r>
        <w:rPr>
          <w:lang w:val="en-US"/>
        </w:rPr>
        <w:t>FsYacc</w:t>
      </w:r>
      <w:r w:rsidRPr="00CC3D23">
        <w:t xml:space="preserve">, </w:t>
      </w:r>
      <w:r>
        <w:t>которым</w:t>
      </w:r>
      <w:r w:rsidRPr="006B1682">
        <w:t xml:space="preserve"> </w:t>
      </w:r>
      <w:r>
        <w:t>и строится транслятор. При таком подходе благодаря применению ко</w:t>
      </w:r>
      <w:r>
        <w:t>н</w:t>
      </w:r>
      <w:r>
        <w:t xml:space="preserve">струкций </w:t>
      </w:r>
      <w:r>
        <w:rPr>
          <w:lang w:val="en-US"/>
        </w:rPr>
        <w:t>YARD</w:t>
      </w:r>
      <w:r w:rsidRPr="006B1682">
        <w:t xml:space="preserve">, </w:t>
      </w:r>
      <w:r>
        <w:t xml:space="preserve">которые не поддерживаются </w:t>
      </w:r>
      <w:r>
        <w:rPr>
          <w:lang w:val="en-US"/>
        </w:rPr>
        <w:t>FsYacc</w:t>
      </w:r>
      <w:r w:rsidRPr="006B1682">
        <w:t>,</w:t>
      </w:r>
      <w:r>
        <w:t xml:space="preserve"> в особенности конструкций РБНФ и внутренних альтернатив,</w:t>
      </w:r>
      <w:r w:rsidRPr="006B1682">
        <w:t xml:space="preserve"> </w:t>
      </w:r>
      <w:r>
        <w:t xml:space="preserve">удается в несколько раз сократить грамматику и этим упростить разработку. На текущий момент исходный файл содержит 200 строк, а сгенерированный — 800. </w:t>
      </w:r>
    </w:p>
    <w:p w:rsidR="009A220D" w:rsidRDefault="009A220D" w:rsidP="00F05CB7">
      <w:r>
        <w:t xml:space="preserve">Приложение использовалось в демонстрационных целях, трансляция производилась небольшого подмножества конструкций </w:t>
      </w:r>
      <w:r>
        <w:rPr>
          <w:lang w:val="en-US"/>
        </w:rPr>
        <w:t>T</w:t>
      </w:r>
      <w:r w:rsidRPr="00470B31">
        <w:t>-</w:t>
      </w:r>
      <w:r>
        <w:rPr>
          <w:lang w:val="en-US"/>
        </w:rPr>
        <w:t>SQL</w:t>
      </w:r>
      <w:r w:rsidRPr="00470B31">
        <w:t xml:space="preserve">, </w:t>
      </w:r>
      <w:r>
        <w:t>и поэтому не возникло неудобств с испол</w:t>
      </w:r>
      <w:r>
        <w:t>ь</w:t>
      </w:r>
      <w:r>
        <w:t xml:space="preserve">зованием дерева разбора, строящимся атрибутами, генерируемыми преобразованием </w:t>
      </w:r>
      <w:r>
        <w:rPr>
          <w:lang w:val="en-US"/>
        </w:rPr>
        <w:t>BuildAST</w:t>
      </w:r>
      <w:r w:rsidRPr="00470B31">
        <w:t xml:space="preserve">. </w:t>
      </w:r>
      <w:r>
        <w:t>Это освободило разработчика от необходимости писать их вручную.</w:t>
      </w:r>
    </w:p>
    <w:p w:rsidR="009A220D" w:rsidRDefault="009A220D" w:rsidP="00F05CB7">
      <w:r>
        <w:t>Также для структурирования кода применялась возможность описывать грамматику в нескольких модулях.</w:t>
      </w:r>
    </w:p>
    <w:p w:rsidR="009A220D" w:rsidRDefault="009A220D" w:rsidP="00F05CB7">
      <w:r>
        <w:t xml:space="preserve"> При дальнейшем развитии проекта планируется использовать грамматику, написа</w:t>
      </w:r>
      <w:r>
        <w:t>н</w:t>
      </w:r>
      <w:r>
        <w:t xml:space="preserve">ную на </w:t>
      </w:r>
      <w:r>
        <w:rPr>
          <w:lang w:val="en-US"/>
        </w:rPr>
        <w:t>YARD</w:t>
      </w:r>
      <w:r w:rsidRPr="003C4B0C">
        <w:t xml:space="preserve"> </w:t>
      </w:r>
      <w:r>
        <w:t>для демонстрационного проекта</w:t>
      </w:r>
      <w:r w:rsidRPr="003C4B0C">
        <w:t xml:space="preserve">. </w:t>
      </w:r>
      <w:r>
        <w:t xml:space="preserve">Дополнительный плюс к выбору </w:t>
      </w:r>
      <w:r>
        <w:rPr>
          <w:lang w:val="en-US"/>
        </w:rPr>
        <w:t>YARD</w:t>
      </w:r>
      <w:r w:rsidRPr="00262B1A">
        <w:t>-</w:t>
      </w:r>
      <w:r>
        <w:t>а в качестве языка, на котором будет разрабатываться парсер — минимизация последствий ср</w:t>
      </w:r>
      <w:r>
        <w:t>а</w:t>
      </w:r>
      <w:r>
        <w:t>батывания риска. То есть, если в процессе разработки грамматики становится сложно вру</w:t>
      </w:r>
      <w:r>
        <w:t>ч</w:t>
      </w:r>
      <w:r>
        <w:t xml:space="preserve">ную разрешать конфликты в классе </w:t>
      </w:r>
      <w:r>
        <w:rPr>
          <w:lang w:val="en-US"/>
        </w:rPr>
        <w:t>LALR</w:t>
      </w:r>
      <w:r w:rsidRPr="00E96B01">
        <w:t xml:space="preserve">(1), </w:t>
      </w:r>
      <w:r>
        <w:t xml:space="preserve">или даже окажется, что язык </w:t>
      </w:r>
      <w:r>
        <w:rPr>
          <w:lang w:val="en-US"/>
        </w:rPr>
        <w:t>SQL</w:t>
      </w:r>
      <w:r w:rsidRPr="00262B1A">
        <w:t xml:space="preserve"> </w:t>
      </w:r>
      <w:r>
        <w:t xml:space="preserve">шире, чем </w:t>
      </w:r>
      <w:r>
        <w:rPr>
          <w:lang w:val="en-US"/>
        </w:rPr>
        <w:t>LALR</w:t>
      </w:r>
      <w:r w:rsidRPr="00262B1A">
        <w:t>(1)</w:t>
      </w:r>
      <w:r w:rsidRPr="00470B31">
        <w:t xml:space="preserve">, </w:t>
      </w:r>
      <w:r>
        <w:t xml:space="preserve">то можно будет использовать более мощный генератор, например, </w:t>
      </w:r>
      <w:r>
        <w:rPr>
          <w:lang w:val="en-US"/>
        </w:rPr>
        <w:t>GLR</w:t>
      </w:r>
      <w:r w:rsidRPr="00262B1A">
        <w:t xml:space="preserve"> </w:t>
      </w:r>
      <w:r>
        <w:t>или осн</w:t>
      </w:r>
      <w:r>
        <w:t>о</w:t>
      </w:r>
      <w:r>
        <w:lastRenderedPageBreak/>
        <w:t>ванный на парсер-комбинаторах, нужно будет лишь реализовать генератор спецификации трансляции в требуемый формат.</w:t>
      </w:r>
    </w:p>
    <w:p w:rsidR="009A220D" w:rsidRPr="00226842" w:rsidRDefault="009A220D" w:rsidP="006239AF">
      <w:pPr>
        <w:pStyle w:val="Heading3"/>
      </w:pPr>
      <w:bookmarkStart w:id="34" w:name="_Toc295142324"/>
      <w:r>
        <w:t>Claret</w:t>
      </w:r>
      <w:bookmarkEnd w:id="34"/>
    </w:p>
    <w:p w:rsidR="009A220D" w:rsidRPr="00807012" w:rsidRDefault="009A220D" w:rsidP="006239AF">
      <w:r>
        <w:rPr>
          <w:lang w:val="en-US"/>
        </w:rPr>
        <w:t>Claret</w:t>
      </w:r>
      <w:r>
        <w:t xml:space="preserve"> </w:t>
      </w:r>
      <w:r w:rsidRPr="00B70A56">
        <w:rPr>
          <w:noProof/>
        </w:rPr>
        <w:t>[</w:t>
      </w:r>
      <w:r>
        <w:rPr>
          <w:noProof/>
        </w:rPr>
        <w:t>6</w:t>
      </w:r>
      <w:r w:rsidRPr="00B70A56">
        <w:rPr>
          <w:noProof/>
        </w:rPr>
        <w:t>]</w:t>
      </w:r>
      <w:r>
        <w:t xml:space="preserve"> —</w:t>
      </w:r>
      <w:r w:rsidRPr="00226842">
        <w:t xml:space="preserve"> </w:t>
      </w:r>
      <w:r>
        <w:t xml:space="preserve">система статического анализа языка </w:t>
      </w:r>
      <w:r>
        <w:rPr>
          <w:lang w:val="en-US"/>
        </w:rPr>
        <w:t>C</w:t>
      </w:r>
      <w:r w:rsidRPr="00807012">
        <w:t xml:space="preserve">. </w:t>
      </w:r>
      <w:r>
        <w:t xml:space="preserve">Планируется применение </w:t>
      </w:r>
      <w:r>
        <w:rPr>
          <w:lang w:val="en-US"/>
        </w:rPr>
        <w:t>YaccConstructor</w:t>
      </w:r>
      <w:r w:rsidRPr="00807012">
        <w:t xml:space="preserve"> </w:t>
      </w:r>
      <w:r>
        <w:t>для разработки парсера на основе грамматики, взятой из открытого источн</w:t>
      </w:r>
      <w:r>
        <w:t>и</w:t>
      </w:r>
      <w:r>
        <w:t>ка и автоматизированной ее модификации. К сожалению, на данный момент инструмент по</w:t>
      </w:r>
      <w:r>
        <w:t>л</w:t>
      </w:r>
      <w:r>
        <w:t>ностью применить не получилось, так как он требует некоторых доработок, в частности, пр</w:t>
      </w:r>
      <w:r>
        <w:t>и</w:t>
      </w:r>
      <w:r>
        <w:t>вязку к токену его типа и автоматический поиск правил, которые могут быть объединены конструкциями РБНФ.</w:t>
      </w:r>
    </w:p>
    <w:p w:rsidR="009A220D" w:rsidRDefault="009A220D" w:rsidP="000A3D55">
      <w:pPr>
        <w:pStyle w:val="Heading1"/>
      </w:pPr>
      <w:r>
        <w:br w:type="page"/>
      </w:r>
      <w:bookmarkStart w:id="35" w:name="_Toc295142325"/>
      <w:r>
        <w:lastRenderedPageBreak/>
        <w:t>Заключение</w:t>
      </w:r>
      <w:bookmarkEnd w:id="35"/>
    </w:p>
    <w:p w:rsidR="009A220D" w:rsidRDefault="009A220D" w:rsidP="009F0E3B">
      <w:r>
        <w:t>В ходе выполнения данной дипломной работы были получены следующие результаты.</w:t>
      </w:r>
    </w:p>
    <w:p w:rsidR="009A220D" w:rsidRPr="007C00D3" w:rsidRDefault="009A220D" w:rsidP="009F0E3B">
      <w:pPr>
        <w:pStyle w:val="ListParagraph"/>
        <w:numPr>
          <w:ilvl w:val="0"/>
          <w:numId w:val="32"/>
        </w:numPr>
      </w:pPr>
      <w:r>
        <w:t>Обоснован выбор базовой технологии для построения инструмента реинжин</w:t>
      </w:r>
      <w:r>
        <w:t>и</w:t>
      </w:r>
      <w:r>
        <w:t>ринга спецификаций трансляций.</w:t>
      </w:r>
    </w:p>
    <w:p w:rsidR="009A220D" w:rsidRDefault="009A220D" w:rsidP="009F0E3B">
      <w:pPr>
        <w:pStyle w:val="ListParagraph"/>
        <w:numPr>
          <w:ilvl w:val="0"/>
          <w:numId w:val="32"/>
        </w:numPr>
      </w:pPr>
      <w:r>
        <w:t xml:space="preserve">Реализована возможность чтения грамматики в формате инструмента </w:t>
      </w:r>
      <w:r>
        <w:rPr>
          <w:lang w:val="en-US"/>
        </w:rPr>
        <w:t>ANTLR</w:t>
      </w:r>
      <w:r w:rsidRPr="00B826F5">
        <w:t>,</w:t>
      </w:r>
      <w:r>
        <w:t xml:space="preserve"> </w:t>
      </w:r>
      <w:r>
        <w:rPr>
          <w:lang w:val="en-US"/>
        </w:rPr>
        <w:t>FsYacc</w:t>
      </w:r>
      <w:r w:rsidRPr="00B826F5">
        <w:t xml:space="preserve"> </w:t>
      </w:r>
      <w:r>
        <w:t>печать в форматы</w:t>
      </w:r>
      <w:r w:rsidRPr="006D3540">
        <w:t xml:space="preserve"> </w:t>
      </w:r>
      <w:r>
        <w:rPr>
          <w:lang w:val="en-US"/>
        </w:rPr>
        <w:t>YARD</w:t>
      </w:r>
      <w:r w:rsidRPr="00B826F5">
        <w:t xml:space="preserve">, </w:t>
      </w:r>
      <w:r>
        <w:rPr>
          <w:lang w:val="en-US"/>
        </w:rPr>
        <w:t>FsYacc</w:t>
      </w:r>
      <w:r w:rsidRPr="00B826F5">
        <w:t xml:space="preserve">. </w:t>
      </w:r>
      <w:r>
        <w:t>Реализованы необходимые для этого трансформации: раскрытие внутренних подправил, добавление токена конца файла к стартовому правилу, замена литералов токенами</w:t>
      </w:r>
      <w:r w:rsidRPr="00C86EA2">
        <w:t xml:space="preserve">, </w:t>
      </w:r>
      <w:r>
        <w:t>раскрытие констру</w:t>
      </w:r>
      <w:r>
        <w:t>к</w:t>
      </w:r>
      <w:r>
        <w:t>ций РБНФ</w:t>
      </w:r>
      <w:r w:rsidRPr="0029613B">
        <w:t>.</w:t>
      </w:r>
    </w:p>
    <w:p w:rsidR="009A220D" w:rsidRPr="00012626" w:rsidRDefault="009A220D" w:rsidP="009F0E3B">
      <w:pPr>
        <w:pStyle w:val="ListParagraph"/>
        <w:numPr>
          <w:ilvl w:val="0"/>
          <w:numId w:val="32"/>
        </w:numPr>
      </w:pPr>
      <w:r>
        <w:t>Для удобства разработки грамматики реализована простая поддержка возмо</w:t>
      </w:r>
      <w:r>
        <w:t>ж</w:t>
      </w:r>
      <w:r>
        <w:t>ности задания спецификации трансляции в нескольких файлах, выбор, объед</w:t>
      </w:r>
      <w:r>
        <w:t>и</w:t>
      </w:r>
      <w:r>
        <w:t>нять в альтернативу или оставлять последнее из правил с одинаковыми имен</w:t>
      </w:r>
      <w:r>
        <w:t>а</w:t>
      </w:r>
      <w:r>
        <w:t>ми. Также, реализовано преобразование, генерирующее семантические де</w:t>
      </w:r>
      <w:r>
        <w:t>й</w:t>
      </w:r>
      <w:r>
        <w:t xml:space="preserve">ствия для построения </w:t>
      </w:r>
      <w:r>
        <w:rPr>
          <w:lang w:val="en-US"/>
        </w:rPr>
        <w:t>AST</w:t>
      </w:r>
      <w:r>
        <w:t>.</w:t>
      </w:r>
    </w:p>
    <w:p w:rsidR="009A220D" w:rsidRDefault="009A220D" w:rsidP="009F0E3B">
      <w:pPr>
        <w:pStyle w:val="ListParagraph"/>
        <w:numPr>
          <w:ilvl w:val="0"/>
          <w:numId w:val="32"/>
        </w:numPr>
      </w:pPr>
      <w:r>
        <w:t xml:space="preserve">Инструмент успешно применен в проекте </w:t>
      </w:r>
      <w:r>
        <w:rPr>
          <w:lang w:val="en-US"/>
        </w:rPr>
        <w:t>SqlMigration</w:t>
      </w:r>
      <w:r w:rsidRPr="006168E5">
        <w:t>.</w:t>
      </w:r>
    </w:p>
    <w:p w:rsidR="009A220D" w:rsidRDefault="009A220D" w:rsidP="007150A3">
      <w:r>
        <w:t>Дальнейшее развитие проекта может включать в себя поддержку форматов других г</w:t>
      </w:r>
      <w:r>
        <w:t>е</w:t>
      </w:r>
      <w:r>
        <w:t>нераторов синтаксических анализаторов и исследование способов совместить их. Другим направлением развития может быть развитие собственного языка спецификации трансляций, а именно конструкции расширенных регулярных выражений, перестановок, развитие по</w:t>
      </w:r>
      <w:r>
        <w:t>д</w:t>
      </w:r>
      <w:r>
        <w:t xml:space="preserve">держки модульной структуры грамматики, например, на основе работы </w:t>
      </w:r>
      <w:r w:rsidRPr="00B70A56">
        <w:rPr>
          <w:noProof/>
        </w:rPr>
        <w:t>[</w:t>
      </w:r>
      <w:r>
        <w:rPr>
          <w:noProof/>
        </w:rPr>
        <w:t>5</w:t>
      </w:r>
      <w:r w:rsidRPr="00B70A56">
        <w:rPr>
          <w:noProof/>
        </w:rPr>
        <w:t>]</w:t>
      </w:r>
      <w:r>
        <w:t>. Будет продо</w:t>
      </w:r>
      <w:r>
        <w:t>л</w:t>
      </w:r>
      <w:r>
        <w:t xml:space="preserve">жаться работа над </w:t>
      </w:r>
      <w:r>
        <w:rPr>
          <w:lang w:val="en-US"/>
        </w:rPr>
        <w:t>GLR</w:t>
      </w:r>
      <w:r w:rsidRPr="00AD34FE">
        <w:t>-</w:t>
      </w:r>
      <w:r>
        <w:t xml:space="preserve">генератором </w:t>
      </w:r>
      <w:r w:rsidRPr="006168E5">
        <w:rPr>
          <w:noProof/>
        </w:rPr>
        <w:t>[</w:t>
      </w:r>
      <w:r>
        <w:rPr>
          <w:noProof/>
        </w:rPr>
        <w:t>7</w:t>
      </w:r>
      <w:r w:rsidRPr="006168E5">
        <w:rPr>
          <w:noProof/>
        </w:rPr>
        <w:t>]</w:t>
      </w:r>
      <w:r>
        <w:t>. Также, на основе проекта представляет интерес ра</w:t>
      </w:r>
      <w:r>
        <w:t>з</w:t>
      </w:r>
      <w:r>
        <w:t xml:space="preserve">работать дополнение к среде разработки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 w:rsidRPr="00AD34FE">
        <w:t xml:space="preserve">, </w:t>
      </w:r>
      <w:r>
        <w:t>позволяющее более удобно разрабат</w:t>
      </w:r>
      <w:r>
        <w:t>ы</w:t>
      </w:r>
      <w:r>
        <w:t>вать транслятор и интегрировать его в основное приложение.</w:t>
      </w:r>
    </w:p>
    <w:p w:rsidR="009A220D" w:rsidRDefault="009A220D" w:rsidP="007150A3">
      <w:r>
        <w:t xml:space="preserve">Исходные коды проекта, описание и документацию можно найти на сайте </w:t>
      </w:r>
      <w:r w:rsidRPr="006168E5">
        <w:rPr>
          <w:noProof/>
        </w:rPr>
        <w:t>[</w:t>
      </w:r>
      <w:r w:rsidRPr="00B05C5B">
        <w:rPr>
          <w:noProof/>
        </w:rPr>
        <w:t>8</w:t>
      </w:r>
      <w:r w:rsidRPr="006168E5">
        <w:rPr>
          <w:noProof/>
        </w:rPr>
        <w:t>]</w:t>
      </w:r>
      <w:r w:rsidRPr="00B05C5B">
        <w:t>.</w:t>
      </w:r>
    </w:p>
    <w:p w:rsidR="009A220D" w:rsidRPr="006168E5" w:rsidRDefault="009A220D" w:rsidP="003863DF">
      <w:pPr>
        <w:pStyle w:val="Heading1"/>
      </w:pPr>
      <w:r>
        <w:br w:type="page"/>
      </w:r>
      <w:r>
        <w:lastRenderedPageBreak/>
        <w:t xml:space="preserve"> </w:t>
      </w:r>
      <w:bookmarkStart w:id="36" w:name="_Toc295142326"/>
      <w:r>
        <w:t xml:space="preserve">Примеры использования преобразования </w:t>
      </w:r>
      <w:r>
        <w:rPr>
          <w:lang w:val="en-US"/>
        </w:rPr>
        <w:t>BuildAST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42"/>
        <w:gridCol w:w="4363"/>
      </w:tblGrid>
      <w:tr w:rsidR="009A220D" w:rsidRPr="008B56BE" w:rsidTr="00012626">
        <w:tc>
          <w:tcPr>
            <w:tcW w:w="4952" w:type="dxa"/>
          </w:tcPr>
          <w:p w:rsidR="009A220D" w:rsidRDefault="009A220D" w:rsidP="00012626">
            <w:pPr>
              <w:ind w:firstLine="0"/>
            </w:pPr>
            <w:r>
              <w:rPr>
                <w:noProof/>
                <w:lang w:eastAsia="ru-RU"/>
              </w:rPr>
              <w:pict>
                <v:shape id="_x0000_s1038" type="#_x0000_t75" style="position:absolute;left:0;text-align:left;margin-left:0;margin-top:0;width:196.6pt;height:291.15pt;z-index:251656704;mso-position-horizontal:left;mso-position-horizontal-relative:margin;mso-position-vertical:top;mso-position-vertical-relative:margin">
                  <v:imagedata r:id="rId10" o:title=""/>
                  <w10:wrap type="square" anchorx="margin" anchory="margin"/>
                </v:shape>
                <o:OLEObject Type="Embed" ProgID="Visio.Drawing.11" ShapeID="_x0000_s1038" DrawAspect="Content" ObjectID="_1369132888" r:id="rId11"/>
              </w:pict>
            </w:r>
          </w:p>
        </w:tc>
        <w:tc>
          <w:tcPr>
            <w:tcW w:w="4953" w:type="dxa"/>
          </w:tcPr>
          <w:p w:rsidR="009A220D" w:rsidRDefault="009A220D" w:rsidP="00012626">
            <w:r>
              <w:t>Дерево вывода для грамматики</w:t>
            </w:r>
          </w:p>
          <w:p w:rsidR="009A220D" w:rsidRDefault="009A220D" w:rsidP="00012626">
            <w:pPr>
              <w:pStyle w:val="Code"/>
            </w:pPr>
            <w:r>
              <w:t>+s: e;</w:t>
            </w:r>
          </w:p>
          <w:p w:rsidR="009A220D" w:rsidRPr="009C1B77" w:rsidRDefault="009A220D" w:rsidP="00012626">
            <w:pPr>
              <w:pStyle w:val="Code"/>
              <w:rPr>
                <w:lang w:val="en-US"/>
              </w:rPr>
            </w:pPr>
            <w:r w:rsidRPr="009C1B77">
              <w:rPr>
                <w:lang w:val="en-US"/>
              </w:rPr>
              <w:t>e: NUMBER | NUMBER PLUS e ;</w:t>
            </w:r>
          </w:p>
          <w:p w:rsidR="009A220D" w:rsidRPr="009C1B77" w:rsidRDefault="009A220D" w:rsidP="00012626">
            <w:pPr>
              <w:ind w:firstLine="0"/>
              <w:rPr>
                <w:lang w:val="en-US"/>
              </w:rPr>
            </w:pPr>
          </w:p>
        </w:tc>
      </w:tr>
      <w:tr w:rsidR="009A220D" w:rsidRPr="00B45F9D" w:rsidTr="00012626">
        <w:tc>
          <w:tcPr>
            <w:tcW w:w="4952" w:type="dxa"/>
          </w:tcPr>
          <w:p w:rsidR="009A220D" w:rsidRPr="009C1B77" w:rsidRDefault="009A220D" w:rsidP="00012626">
            <w:pPr>
              <w:ind w:firstLine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pict>
                <v:shape id="_x0000_s1039" type="#_x0000_t75" style="position:absolute;left:0;text-align:left;margin-left:-29.15pt;margin-top:24.8pt;width:266.2pt;height:173.9pt;z-index:251657728;mso-position-horizontal-relative:margin;mso-position-vertical-relative:margin">
                  <v:imagedata r:id="rId12" o:title=""/>
                  <w10:wrap type="square" anchorx="margin" anchory="margin"/>
                </v:shape>
                <o:OLEObject Type="Embed" ProgID="Visio.Drawing.11" ShapeID="_x0000_s1039" DrawAspect="Content" ObjectID="_1369132889" r:id="rId13"/>
              </w:pict>
            </w:r>
          </w:p>
        </w:tc>
        <w:tc>
          <w:tcPr>
            <w:tcW w:w="4953" w:type="dxa"/>
          </w:tcPr>
          <w:p w:rsidR="009A220D" w:rsidRDefault="009A220D" w:rsidP="00012626">
            <w:r>
              <w:t>Дерево вывода для грамматики</w:t>
            </w:r>
          </w:p>
          <w:p w:rsidR="009A220D" w:rsidRDefault="009A220D" w:rsidP="00012626">
            <w:pPr>
              <w:pStyle w:val="Code"/>
            </w:pPr>
            <w:r w:rsidRPr="00B45F9D">
              <w:t>+s: NUMBER (PLUS NUMBER)* ;</w:t>
            </w:r>
          </w:p>
          <w:p w:rsidR="009A220D" w:rsidRDefault="009A220D" w:rsidP="00012626">
            <w:r>
              <w:t>Эта грамматика задает тот же язык, но записана короче и дерево в</w:t>
            </w:r>
            <w:r>
              <w:t>ы</w:t>
            </w:r>
            <w:r>
              <w:t>вода содержит меньше вспомогател</w:t>
            </w:r>
            <w:r>
              <w:t>ь</w:t>
            </w:r>
            <w:r>
              <w:t>ных узлов. Такое дерево, отобража</w:t>
            </w:r>
            <w:r>
              <w:t>ю</w:t>
            </w:r>
            <w:r>
              <w:t>щее конструкции РБНФ, возможно п</w:t>
            </w:r>
            <w:r>
              <w:t>о</w:t>
            </w:r>
            <w:r>
              <w:t>лучить и генератором, их не поддерж</w:t>
            </w:r>
            <w:r>
              <w:t>и</w:t>
            </w:r>
            <w:r>
              <w:t>вающим. Это задается порядком пр</w:t>
            </w:r>
            <w:r>
              <w:t>и</w:t>
            </w:r>
            <w:r>
              <w:t>менения преобразований.</w:t>
            </w:r>
          </w:p>
        </w:tc>
      </w:tr>
    </w:tbl>
    <w:p w:rsidR="009A220D" w:rsidRPr="003863DF" w:rsidRDefault="009A220D" w:rsidP="007150A3">
      <w:pPr>
        <w:rPr>
          <w:b/>
        </w:rPr>
      </w:pPr>
    </w:p>
    <w:p w:rsidR="009A220D" w:rsidRPr="00F55A94" w:rsidRDefault="009A220D" w:rsidP="00422272">
      <w:pPr>
        <w:spacing w:line="240" w:lineRule="auto"/>
        <w:ind w:firstLine="0"/>
        <w:jc w:val="left"/>
        <w:rPr>
          <w:lang w:eastAsia="ru-RU"/>
        </w:rPr>
      </w:pPr>
      <w:r w:rsidRPr="00F55A94">
        <w:rPr>
          <w:lang w:eastAsia="ru-RU"/>
        </w:rPr>
        <w:br w:type="page"/>
      </w:r>
    </w:p>
    <w:p w:rsidR="009A220D" w:rsidRPr="00A3644C" w:rsidRDefault="009A220D" w:rsidP="00A3644C">
      <w:pPr>
        <w:pStyle w:val="Heading1"/>
      </w:pPr>
      <w:bookmarkStart w:id="37" w:name="_Toc295142327"/>
      <w:r>
        <w:t>Список использованных источников</w:t>
      </w:r>
      <w:bookmarkEnd w:id="37"/>
    </w:p>
    <w:p w:rsidR="009A220D" w:rsidRDefault="009A220D" w:rsidP="007150A3">
      <w:pPr>
        <w:pStyle w:val="Bibliography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Чемоданов, И.С. и Дубчук, Н.П.</w:t>
      </w:r>
      <w:r>
        <w:rPr>
          <w:noProof/>
        </w:rPr>
        <w:t xml:space="preserve"> Обзор современных средств автоматизации создания синтаксических анализаторов. </w:t>
      </w:r>
      <w:r>
        <w:rPr>
          <w:i/>
          <w:iCs/>
          <w:noProof/>
        </w:rPr>
        <w:t xml:space="preserve">Системное программирование. СПб.: Изд-во С.-Петерб. ун-та. </w:t>
      </w:r>
      <w:smartTag w:uri="urn:schemas-microsoft-com:office:smarttags" w:element="metricconverter">
        <w:smartTagPr>
          <w:attr w:name="ProductID" w:val="2006 г"/>
        </w:smartTagPr>
        <w:r>
          <w:rPr>
            <w:noProof/>
          </w:rPr>
          <w:t>2006 г</w:t>
        </w:r>
      </w:smartTag>
      <w:r>
        <w:rPr>
          <w:noProof/>
        </w:rPr>
        <w:t>., стр. 286-316.</w:t>
      </w:r>
    </w:p>
    <w:p w:rsidR="009A220D" w:rsidRDefault="009A220D" w:rsidP="007150A3">
      <w:pPr>
        <w:pStyle w:val="Bibliography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Чемоданов, Илья.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Генератор синтаксических анализаторов для решения задач автоматизированного реинжиниринга программ. </w:t>
      </w:r>
      <w:r>
        <w:rPr>
          <w:noProof/>
        </w:rPr>
        <w:t>2007.</w:t>
      </w:r>
    </w:p>
    <w:p w:rsidR="009A220D" w:rsidRDefault="009A220D" w:rsidP="007150A3">
      <w:pPr>
        <w:pStyle w:val="Bibliography"/>
        <w:rPr>
          <w:noProof/>
        </w:rPr>
      </w:pPr>
      <w:r>
        <w:rPr>
          <w:noProof/>
        </w:rPr>
        <w:t xml:space="preserve">3. </w:t>
      </w:r>
      <w:r>
        <w:rPr>
          <w:b/>
          <w:bCs/>
          <w:noProof/>
        </w:rPr>
        <w:t>Улитин, К.А.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Разработка архитектуры для генератора синтаксических анализаторов. </w:t>
      </w:r>
      <w:r>
        <w:rPr>
          <w:noProof/>
        </w:rPr>
        <w:t>2010.</w:t>
      </w:r>
    </w:p>
    <w:p w:rsidR="009A220D" w:rsidRDefault="009A220D" w:rsidP="007150A3">
      <w:pPr>
        <w:pStyle w:val="Bibliography"/>
        <w:rPr>
          <w:noProof/>
        </w:rPr>
      </w:pPr>
      <w:r>
        <w:rPr>
          <w:noProof/>
        </w:rPr>
        <w:t xml:space="preserve">4. </w:t>
      </w:r>
      <w:r>
        <w:rPr>
          <w:b/>
          <w:bCs/>
          <w:noProof/>
        </w:rPr>
        <w:t>Бреслав, А.А.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Применение принципов MDD и аспектно-ориентированного программирования к разработке ПО, связанного с формальными грамматиками. </w:t>
      </w:r>
    </w:p>
    <w:p w:rsidR="009A220D" w:rsidRDefault="009A220D" w:rsidP="007150A3">
      <w:pPr>
        <w:pStyle w:val="Bibliography"/>
        <w:rPr>
          <w:noProof/>
        </w:rPr>
      </w:pPr>
      <w:r>
        <w:rPr>
          <w:noProof/>
        </w:rPr>
        <w:t xml:space="preserve">5. —. </w:t>
      </w:r>
      <w:r>
        <w:rPr>
          <w:i/>
          <w:iCs/>
          <w:noProof/>
        </w:rPr>
        <w:t xml:space="preserve">Средства повторного использования формальных грамматик и их применение для создания диалектов. </w:t>
      </w:r>
    </w:p>
    <w:p w:rsidR="009A220D" w:rsidRPr="007150A3" w:rsidRDefault="009A220D" w:rsidP="007150A3">
      <w:pPr>
        <w:pStyle w:val="Bibliography"/>
        <w:rPr>
          <w:noProof/>
          <w:lang w:val="en-US"/>
        </w:rPr>
      </w:pPr>
      <w:r w:rsidRPr="007150A3">
        <w:rPr>
          <w:noProof/>
          <w:lang w:val="en-US"/>
        </w:rPr>
        <w:t>6. Claret home page. [</w:t>
      </w:r>
      <w:r>
        <w:rPr>
          <w:noProof/>
        </w:rPr>
        <w:t>В</w:t>
      </w:r>
      <w:r w:rsidRPr="007150A3">
        <w:rPr>
          <w:noProof/>
          <w:lang w:val="en-US"/>
        </w:rPr>
        <w:t xml:space="preserve"> </w:t>
      </w:r>
      <w:r>
        <w:rPr>
          <w:noProof/>
        </w:rPr>
        <w:t>Интернете</w:t>
      </w:r>
      <w:r w:rsidRPr="007150A3">
        <w:rPr>
          <w:noProof/>
          <w:lang w:val="en-US"/>
        </w:rPr>
        <w:t>] http://code.google.com/p/claret/.</w:t>
      </w:r>
    </w:p>
    <w:p w:rsidR="009A220D" w:rsidRPr="007150A3" w:rsidRDefault="009A220D" w:rsidP="007150A3">
      <w:pPr>
        <w:pStyle w:val="Bibliography"/>
        <w:rPr>
          <w:noProof/>
          <w:lang w:val="en-US"/>
        </w:rPr>
      </w:pPr>
      <w:r>
        <w:rPr>
          <w:noProof/>
        </w:rPr>
        <w:t xml:space="preserve">7. </w:t>
      </w:r>
      <w:r>
        <w:rPr>
          <w:b/>
          <w:bCs/>
          <w:noProof/>
        </w:rPr>
        <w:t>Григорьев, С.В.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Генератор синтаксических анализаторов для неоднозначных контекстно-свободных грамматик. </w:t>
      </w:r>
      <w:r w:rsidRPr="007150A3">
        <w:rPr>
          <w:noProof/>
          <w:lang w:val="en-US"/>
        </w:rPr>
        <w:t>2010.</w:t>
      </w:r>
    </w:p>
    <w:p w:rsidR="009A220D" w:rsidRPr="007150A3" w:rsidRDefault="009A220D" w:rsidP="007150A3">
      <w:pPr>
        <w:pStyle w:val="Bibliography"/>
        <w:rPr>
          <w:noProof/>
          <w:lang w:val="en-US"/>
        </w:rPr>
      </w:pPr>
      <w:r w:rsidRPr="007150A3">
        <w:rPr>
          <w:noProof/>
          <w:lang w:val="en-US"/>
        </w:rPr>
        <w:t>8. YaccConstructor home page. [</w:t>
      </w:r>
      <w:r>
        <w:rPr>
          <w:noProof/>
        </w:rPr>
        <w:t>В</w:t>
      </w:r>
      <w:r w:rsidRPr="007150A3">
        <w:rPr>
          <w:noProof/>
          <w:lang w:val="en-US"/>
        </w:rPr>
        <w:t xml:space="preserve"> </w:t>
      </w:r>
      <w:r>
        <w:rPr>
          <w:noProof/>
        </w:rPr>
        <w:t>Интернете</w:t>
      </w:r>
      <w:r w:rsidRPr="007150A3">
        <w:rPr>
          <w:noProof/>
          <w:lang w:val="en-US"/>
        </w:rPr>
        <w:t>] http://code.google.com/p/recursive-ascent/.</w:t>
      </w:r>
    </w:p>
    <w:p w:rsidR="009A220D" w:rsidRDefault="009A220D" w:rsidP="007150A3">
      <w:pPr>
        <w:pStyle w:val="Bibliography"/>
        <w:rPr>
          <w:noProof/>
        </w:rPr>
      </w:pPr>
      <w:r>
        <w:rPr>
          <w:noProof/>
        </w:rPr>
        <w:t xml:space="preserve">9. </w:t>
      </w:r>
      <w:r>
        <w:rPr>
          <w:b/>
          <w:bCs/>
          <w:noProof/>
        </w:rPr>
        <w:t>Ахо, А., и др., и др.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Компиляторы: принципы, технологии и инструментарий. </w:t>
      </w:r>
      <w:r>
        <w:rPr>
          <w:noProof/>
        </w:rPr>
        <w:t>2008.</w:t>
      </w:r>
    </w:p>
    <w:p w:rsidR="009A220D" w:rsidRDefault="009A220D" w:rsidP="007150A3">
      <w:pPr>
        <w:pStyle w:val="Bibliography"/>
        <w:rPr>
          <w:noProof/>
        </w:rPr>
      </w:pPr>
      <w:r>
        <w:rPr>
          <w:noProof/>
        </w:rPr>
        <w:t xml:space="preserve">10. </w:t>
      </w:r>
      <w:r>
        <w:rPr>
          <w:b/>
          <w:bCs/>
          <w:noProof/>
        </w:rPr>
        <w:t>Богданов, В.Л. и Гордеев, В.С.</w:t>
      </w:r>
      <w:r>
        <w:rPr>
          <w:noProof/>
        </w:rPr>
        <w:t xml:space="preserve"> Практический опыт написания синтаксического анализатора языка программирования Кобол. [авт. книги] Под ред. проф. А.Н. Терехова и А.А. Терехова. </w:t>
      </w:r>
      <w:r>
        <w:rPr>
          <w:i/>
          <w:iCs/>
          <w:noProof/>
        </w:rPr>
        <w:t xml:space="preserve">Автоматизированный реинжиниринг программ. </w:t>
      </w:r>
      <w:r>
        <w:rPr>
          <w:noProof/>
        </w:rPr>
        <w:t>2000, стр. 64-75.</w:t>
      </w:r>
    </w:p>
    <w:p w:rsidR="009A220D" w:rsidRDefault="009A220D" w:rsidP="007150A3">
      <w:pPr>
        <w:pStyle w:val="Bibliography"/>
        <w:rPr>
          <w:noProof/>
        </w:rPr>
      </w:pPr>
      <w:r>
        <w:rPr>
          <w:noProof/>
        </w:rPr>
        <w:t xml:space="preserve">11. </w:t>
      </w:r>
      <w:r>
        <w:rPr>
          <w:b/>
          <w:bCs/>
          <w:noProof/>
        </w:rPr>
        <w:t>Syme, Don.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Expert F#. </w:t>
      </w:r>
      <w:r>
        <w:rPr>
          <w:noProof/>
        </w:rPr>
        <w:t>2007.</w:t>
      </w:r>
    </w:p>
    <w:p w:rsidR="009A220D" w:rsidRPr="007150A3" w:rsidRDefault="009A220D" w:rsidP="007150A3">
      <w:pPr>
        <w:pStyle w:val="Bibliography"/>
        <w:rPr>
          <w:noProof/>
          <w:lang w:val="en-US"/>
        </w:rPr>
      </w:pPr>
      <w:r>
        <w:rPr>
          <w:noProof/>
        </w:rPr>
        <w:t xml:space="preserve">12. </w:t>
      </w:r>
      <w:r>
        <w:rPr>
          <w:b/>
          <w:bCs/>
          <w:noProof/>
        </w:rPr>
        <w:t>Clint, Paul, Lammel, Ralf и Verhoef, Chris.</w:t>
      </w:r>
      <w:r>
        <w:rPr>
          <w:noProof/>
        </w:rPr>
        <w:t xml:space="preserve"> </w:t>
      </w:r>
      <w:r w:rsidRPr="007150A3">
        <w:rPr>
          <w:i/>
          <w:iCs/>
          <w:noProof/>
          <w:lang w:val="en-US"/>
        </w:rPr>
        <w:t xml:space="preserve">Toward an engineering discipline for GRAMMARWARE. </w:t>
      </w:r>
    </w:p>
    <w:p w:rsidR="009A220D" w:rsidRDefault="009A220D" w:rsidP="007150A3">
      <w:pPr>
        <w:pStyle w:val="Bibliography"/>
        <w:rPr>
          <w:noProof/>
        </w:rPr>
      </w:pPr>
      <w:r>
        <w:rPr>
          <w:noProof/>
        </w:rPr>
        <w:t xml:space="preserve">13. </w:t>
      </w:r>
      <w:r>
        <w:rPr>
          <w:b/>
          <w:bCs/>
          <w:noProof/>
        </w:rPr>
        <w:t>Мартыненко, Б.К.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Языки и трансляции. </w:t>
      </w:r>
      <w:r>
        <w:rPr>
          <w:noProof/>
        </w:rPr>
        <w:t>2004.</w:t>
      </w:r>
    </w:p>
    <w:p w:rsidR="009A220D" w:rsidRDefault="009A220D" w:rsidP="007150A3">
      <w:pPr>
        <w:pStyle w:val="Bibliography"/>
        <w:rPr>
          <w:noProof/>
        </w:rPr>
      </w:pPr>
      <w:r>
        <w:rPr>
          <w:noProof/>
        </w:rPr>
        <w:t xml:space="preserve">14. </w:t>
      </w:r>
      <w:r>
        <w:rPr>
          <w:i/>
          <w:iCs/>
          <w:noProof/>
        </w:rPr>
        <w:t xml:space="preserve">Репизиторий, документация, примеры грамматик ANTLR. </w:t>
      </w:r>
      <w:r>
        <w:rPr>
          <w:noProof/>
        </w:rPr>
        <w:t>[В Интернете] http://antlr.org.</w:t>
      </w:r>
    </w:p>
    <w:p w:rsidR="009A220D" w:rsidRDefault="009A220D" w:rsidP="00E63285">
      <w:pPr>
        <w:pStyle w:val="Bibliography"/>
        <w:jc w:val="left"/>
        <w:rPr>
          <w:noProof/>
        </w:rPr>
      </w:pPr>
      <w:r>
        <w:rPr>
          <w:noProof/>
        </w:rPr>
        <w:t xml:space="preserve">15. </w:t>
      </w:r>
      <w:r>
        <w:rPr>
          <w:i/>
          <w:iCs/>
          <w:noProof/>
        </w:rPr>
        <w:t xml:space="preserve">Спецификация FsYacc. </w:t>
      </w:r>
      <w:r>
        <w:rPr>
          <w:noProof/>
        </w:rPr>
        <w:t>[В Интернете] http://fsharppowerpack.codeplex.com/wikipage?title=FsYacc.</w:t>
      </w:r>
    </w:p>
    <w:p w:rsidR="009A220D" w:rsidRPr="007150A3" w:rsidRDefault="009A220D" w:rsidP="007150A3">
      <w:pPr>
        <w:pStyle w:val="Bibliography"/>
        <w:rPr>
          <w:noProof/>
          <w:lang w:val="en-US"/>
        </w:rPr>
      </w:pPr>
      <w:r w:rsidRPr="007150A3">
        <w:rPr>
          <w:noProof/>
          <w:lang w:val="en-US"/>
        </w:rPr>
        <w:t xml:space="preserve">16. </w:t>
      </w:r>
      <w:r w:rsidRPr="007150A3">
        <w:rPr>
          <w:i/>
          <w:iCs/>
          <w:noProof/>
          <w:lang w:val="en-US"/>
        </w:rPr>
        <w:t xml:space="preserve">Current Parsing Techniques in Software Renovation Considered Harmful. </w:t>
      </w:r>
      <w:r w:rsidRPr="007150A3">
        <w:rPr>
          <w:b/>
          <w:bCs/>
          <w:noProof/>
          <w:lang w:val="en-US"/>
        </w:rPr>
        <w:t xml:space="preserve">Brand, Mark van den, Sellink, Alex </w:t>
      </w:r>
      <w:r>
        <w:rPr>
          <w:b/>
          <w:bCs/>
          <w:noProof/>
        </w:rPr>
        <w:t>и</w:t>
      </w:r>
      <w:r w:rsidRPr="007150A3">
        <w:rPr>
          <w:b/>
          <w:bCs/>
          <w:noProof/>
          <w:lang w:val="en-US"/>
        </w:rPr>
        <w:t xml:space="preserve"> Verhoef, Chris.</w:t>
      </w:r>
      <w:r w:rsidRPr="007150A3">
        <w:rPr>
          <w:noProof/>
          <w:lang w:val="en-US"/>
        </w:rPr>
        <w:t xml:space="preserve"> IWPC '98.</w:t>
      </w:r>
    </w:p>
    <w:p w:rsidR="009A220D" w:rsidRDefault="009A220D" w:rsidP="007150A3">
      <w:pPr>
        <w:pStyle w:val="Bibliography"/>
        <w:rPr>
          <w:noProof/>
        </w:rPr>
      </w:pPr>
      <w:r>
        <w:rPr>
          <w:noProof/>
        </w:rPr>
        <w:lastRenderedPageBreak/>
        <w:t xml:space="preserve">17. </w:t>
      </w:r>
      <w:r>
        <w:rPr>
          <w:i/>
          <w:iCs/>
          <w:noProof/>
        </w:rPr>
        <w:t xml:space="preserve">TXL Home Page. </w:t>
      </w:r>
      <w:r>
        <w:rPr>
          <w:noProof/>
        </w:rPr>
        <w:t>[В Интернете] http://www.txl.ca/.</w:t>
      </w:r>
    </w:p>
    <w:p w:rsidR="009A220D" w:rsidRPr="007150A3" w:rsidRDefault="009A220D" w:rsidP="007150A3">
      <w:pPr>
        <w:pStyle w:val="Bibliography"/>
        <w:rPr>
          <w:noProof/>
          <w:lang w:val="en-US"/>
        </w:rPr>
      </w:pPr>
      <w:r w:rsidRPr="007150A3">
        <w:rPr>
          <w:noProof/>
          <w:lang w:val="en-US"/>
        </w:rPr>
        <w:t xml:space="preserve">18. </w:t>
      </w:r>
      <w:r w:rsidRPr="007150A3">
        <w:rPr>
          <w:i/>
          <w:iCs/>
          <w:noProof/>
          <w:lang w:val="en-US"/>
        </w:rPr>
        <w:t xml:space="preserve">Stratego Program Transformation Language. </w:t>
      </w:r>
      <w:r w:rsidRPr="007150A3">
        <w:rPr>
          <w:noProof/>
          <w:lang w:val="en-US"/>
        </w:rPr>
        <w:t>[</w:t>
      </w:r>
      <w:r>
        <w:rPr>
          <w:noProof/>
        </w:rPr>
        <w:t>В</w:t>
      </w:r>
      <w:r w:rsidRPr="007150A3">
        <w:rPr>
          <w:noProof/>
          <w:lang w:val="en-US"/>
        </w:rPr>
        <w:t xml:space="preserve"> </w:t>
      </w:r>
      <w:r>
        <w:rPr>
          <w:noProof/>
        </w:rPr>
        <w:t>Интернете</w:t>
      </w:r>
      <w:r w:rsidRPr="007150A3">
        <w:rPr>
          <w:noProof/>
          <w:lang w:val="en-US"/>
        </w:rPr>
        <w:t>] http://strategoxt.org/.</w:t>
      </w:r>
    </w:p>
    <w:p w:rsidR="009A220D" w:rsidRPr="007150A3" w:rsidRDefault="009A220D" w:rsidP="00E63285">
      <w:pPr>
        <w:pStyle w:val="Bibliography"/>
        <w:jc w:val="left"/>
        <w:rPr>
          <w:noProof/>
          <w:lang w:val="en-US"/>
        </w:rPr>
      </w:pPr>
      <w:r w:rsidRPr="007150A3">
        <w:rPr>
          <w:noProof/>
          <w:lang w:val="en-US"/>
        </w:rPr>
        <w:t xml:space="preserve">19. </w:t>
      </w:r>
      <w:r w:rsidRPr="007150A3">
        <w:rPr>
          <w:i/>
          <w:iCs/>
          <w:noProof/>
          <w:lang w:val="en-US"/>
        </w:rPr>
        <w:t xml:space="preserve">DMS Software Reengineering Toolkit. </w:t>
      </w:r>
      <w:r w:rsidRPr="007150A3">
        <w:rPr>
          <w:noProof/>
          <w:lang w:val="en-US"/>
        </w:rPr>
        <w:t>[</w:t>
      </w:r>
      <w:r>
        <w:rPr>
          <w:noProof/>
        </w:rPr>
        <w:t>В</w:t>
      </w:r>
      <w:r w:rsidRPr="007150A3">
        <w:rPr>
          <w:noProof/>
          <w:lang w:val="en-US"/>
        </w:rPr>
        <w:t xml:space="preserve"> </w:t>
      </w:r>
      <w:r>
        <w:rPr>
          <w:noProof/>
        </w:rPr>
        <w:t>Интернете</w:t>
      </w:r>
      <w:r w:rsidRPr="007150A3">
        <w:rPr>
          <w:noProof/>
          <w:lang w:val="en-US"/>
        </w:rPr>
        <w:t>] http://www.semanticdesigns.com/Products/DMS/DMSToolkit.html.</w:t>
      </w:r>
    </w:p>
    <w:p w:rsidR="009A220D" w:rsidRPr="00F27189" w:rsidRDefault="009A220D" w:rsidP="00E63285">
      <w:pPr>
        <w:ind w:firstLine="0"/>
        <w:rPr>
          <w:lang w:val="en-US"/>
        </w:rPr>
      </w:pPr>
    </w:p>
    <w:p w:rsidR="009A220D" w:rsidRPr="00501586" w:rsidRDefault="009A220D" w:rsidP="00422272">
      <w:pPr>
        <w:rPr>
          <w:lang w:val="en-US"/>
        </w:rPr>
      </w:pPr>
    </w:p>
    <w:p w:rsidR="009A220D" w:rsidRPr="00501586" w:rsidRDefault="009A220D">
      <w:pPr>
        <w:rPr>
          <w:lang w:val="en-US"/>
        </w:rPr>
      </w:pPr>
    </w:p>
    <w:sectPr w:rsidR="009A220D" w:rsidRPr="00501586" w:rsidSect="004D59E4">
      <w:foot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9B8" w:rsidRDefault="00B879B8" w:rsidP="00AF68F0">
      <w:pPr>
        <w:spacing w:line="240" w:lineRule="auto"/>
      </w:pPr>
      <w:r>
        <w:separator/>
      </w:r>
    </w:p>
  </w:endnote>
  <w:endnote w:type="continuationSeparator" w:id="0">
    <w:p w:rsidR="00B879B8" w:rsidRDefault="00B879B8" w:rsidP="00AF6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1000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C8C" w:rsidRDefault="001B7C8C" w:rsidP="004D59E4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C8C" w:rsidRDefault="001B7C8C" w:rsidP="004D59E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42BE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9B8" w:rsidRDefault="00B879B8" w:rsidP="00AF68F0">
      <w:pPr>
        <w:spacing w:line="240" w:lineRule="auto"/>
      </w:pPr>
      <w:r>
        <w:separator/>
      </w:r>
    </w:p>
  </w:footnote>
  <w:footnote w:type="continuationSeparator" w:id="0">
    <w:p w:rsidR="00B879B8" w:rsidRDefault="00B879B8" w:rsidP="00AF68F0">
      <w:pPr>
        <w:spacing w:line="240" w:lineRule="auto"/>
      </w:pPr>
      <w:r>
        <w:continuationSeparator/>
      </w:r>
    </w:p>
  </w:footnote>
  <w:footnote w:id="1">
    <w:p w:rsidR="001B7C8C" w:rsidRDefault="001B7C8C">
      <w:pPr>
        <w:pStyle w:val="FootnoteText"/>
      </w:pPr>
      <w:r>
        <w:rPr>
          <w:rStyle w:val="FootnoteReference"/>
        </w:rPr>
        <w:footnoteRef/>
      </w:r>
      <w:r>
        <w:t xml:space="preserve"> Например, страница </w:t>
      </w:r>
      <w:hyperlink r:id="rId1" w:history="1">
        <w:r>
          <w:rPr>
            <w:rStyle w:val="Hyperlink"/>
          </w:rPr>
          <w:t>http://en.wikipedia.org/wiki/Comparison_of_parser_generators</w:t>
        </w:r>
      </w:hyperlink>
      <w:r>
        <w:t xml:space="preserve"> приводит около 150.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B2EE4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D7045E"/>
    <w:multiLevelType w:val="hybridMultilevel"/>
    <w:tmpl w:val="8DBE5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81DFA"/>
    <w:multiLevelType w:val="hybridMultilevel"/>
    <w:tmpl w:val="4A761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A7D78"/>
    <w:multiLevelType w:val="hybridMultilevel"/>
    <w:tmpl w:val="8356F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53955"/>
    <w:multiLevelType w:val="hybridMultilevel"/>
    <w:tmpl w:val="D8FCD4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C62D14"/>
    <w:multiLevelType w:val="hybridMultilevel"/>
    <w:tmpl w:val="1674A6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D844CA"/>
    <w:multiLevelType w:val="hybridMultilevel"/>
    <w:tmpl w:val="76B68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63FE2"/>
    <w:multiLevelType w:val="hybridMultilevel"/>
    <w:tmpl w:val="DFCE6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C1C09"/>
    <w:multiLevelType w:val="hybridMultilevel"/>
    <w:tmpl w:val="96F26A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07B1011"/>
    <w:multiLevelType w:val="hybridMultilevel"/>
    <w:tmpl w:val="EF32F3FE"/>
    <w:lvl w:ilvl="0" w:tplc="0419000F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AA20E77"/>
    <w:multiLevelType w:val="hybridMultilevel"/>
    <w:tmpl w:val="24BA6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E934F17"/>
    <w:multiLevelType w:val="hybridMultilevel"/>
    <w:tmpl w:val="C2F49B4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434D218E"/>
    <w:multiLevelType w:val="hybridMultilevel"/>
    <w:tmpl w:val="0F241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37A26"/>
    <w:multiLevelType w:val="hybridMultilevel"/>
    <w:tmpl w:val="C130E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4831094"/>
    <w:multiLevelType w:val="hybridMultilevel"/>
    <w:tmpl w:val="46ACB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843C56"/>
    <w:multiLevelType w:val="hybridMultilevel"/>
    <w:tmpl w:val="F912E50C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75C08"/>
    <w:multiLevelType w:val="hybridMultilevel"/>
    <w:tmpl w:val="EC446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3341CC"/>
    <w:multiLevelType w:val="hybridMultilevel"/>
    <w:tmpl w:val="060EA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846A7D"/>
    <w:multiLevelType w:val="hybridMultilevel"/>
    <w:tmpl w:val="3A845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6180F6A"/>
    <w:multiLevelType w:val="hybridMultilevel"/>
    <w:tmpl w:val="12549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9F25B7"/>
    <w:multiLevelType w:val="hybridMultilevel"/>
    <w:tmpl w:val="48EAAD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0B716C8"/>
    <w:multiLevelType w:val="hybridMultilevel"/>
    <w:tmpl w:val="4F608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5E01E71"/>
    <w:multiLevelType w:val="hybridMultilevel"/>
    <w:tmpl w:val="28800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7282E4D"/>
    <w:multiLevelType w:val="hybridMultilevel"/>
    <w:tmpl w:val="CFEAFB3C"/>
    <w:lvl w:ilvl="0" w:tplc="0419000F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67BF6738"/>
    <w:multiLevelType w:val="hybridMultilevel"/>
    <w:tmpl w:val="31AA9A9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6">
    <w:nsid w:val="70302FCE"/>
    <w:multiLevelType w:val="hybridMultilevel"/>
    <w:tmpl w:val="4486386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7">
    <w:nsid w:val="78873157"/>
    <w:multiLevelType w:val="hybridMultilevel"/>
    <w:tmpl w:val="50CE6C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FC15B6B"/>
    <w:multiLevelType w:val="hybridMultilevel"/>
    <w:tmpl w:val="C8D8A1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6"/>
  </w:num>
  <w:num w:numId="11">
    <w:abstractNumId w:val="14"/>
  </w:num>
  <w:num w:numId="12">
    <w:abstractNumId w:val="18"/>
  </w:num>
  <w:num w:numId="13">
    <w:abstractNumId w:val="27"/>
  </w:num>
  <w:num w:numId="14">
    <w:abstractNumId w:val="28"/>
  </w:num>
  <w:num w:numId="15">
    <w:abstractNumId w:val="7"/>
  </w:num>
  <w:num w:numId="16">
    <w:abstractNumId w:val="2"/>
  </w:num>
  <w:num w:numId="17">
    <w:abstractNumId w:val="21"/>
  </w:num>
  <w:num w:numId="18">
    <w:abstractNumId w:val="12"/>
  </w:num>
  <w:num w:numId="19">
    <w:abstractNumId w:val="24"/>
  </w:num>
  <w:num w:numId="20">
    <w:abstractNumId w:val="5"/>
  </w:num>
  <w:num w:numId="21">
    <w:abstractNumId w:val="1"/>
  </w:num>
  <w:num w:numId="22">
    <w:abstractNumId w:val="17"/>
  </w:num>
  <w:num w:numId="23">
    <w:abstractNumId w:val="3"/>
  </w:num>
  <w:num w:numId="24">
    <w:abstractNumId w:val="20"/>
  </w:num>
  <w:num w:numId="25">
    <w:abstractNumId w:val="6"/>
  </w:num>
  <w:num w:numId="26">
    <w:abstractNumId w:val="4"/>
  </w:num>
  <w:num w:numId="27">
    <w:abstractNumId w:val="13"/>
  </w:num>
  <w:num w:numId="28">
    <w:abstractNumId w:val="22"/>
  </w:num>
  <w:num w:numId="29">
    <w:abstractNumId w:val="23"/>
  </w:num>
  <w:num w:numId="30">
    <w:abstractNumId w:val="25"/>
  </w:num>
  <w:num w:numId="31">
    <w:abstractNumId w:val="9"/>
  </w:num>
  <w:num w:numId="32">
    <w:abstractNumId w:val="26"/>
  </w:num>
  <w:num w:numId="33">
    <w:abstractNumId w:val="15"/>
  </w:num>
  <w:num w:numId="34">
    <w:abstractNumId w:val="0"/>
  </w:num>
  <w:num w:numId="35">
    <w:abstractNumId w:val="10"/>
  </w:num>
  <w:num w:numId="36">
    <w:abstractNumId w:val="11"/>
  </w:num>
  <w:num w:numId="37">
    <w:abstractNumId w:val="8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9F"/>
    <w:rsid w:val="000114F1"/>
    <w:rsid w:val="00012626"/>
    <w:rsid w:val="000136AE"/>
    <w:rsid w:val="00025448"/>
    <w:rsid w:val="0002601C"/>
    <w:rsid w:val="000261A7"/>
    <w:rsid w:val="000369AB"/>
    <w:rsid w:val="00044CE3"/>
    <w:rsid w:val="00046F74"/>
    <w:rsid w:val="00050AA6"/>
    <w:rsid w:val="00062C5B"/>
    <w:rsid w:val="000671E2"/>
    <w:rsid w:val="0007034D"/>
    <w:rsid w:val="0007363A"/>
    <w:rsid w:val="00074C24"/>
    <w:rsid w:val="000853FB"/>
    <w:rsid w:val="00086F23"/>
    <w:rsid w:val="000A0031"/>
    <w:rsid w:val="000A3D55"/>
    <w:rsid w:val="000B2165"/>
    <w:rsid w:val="000B3164"/>
    <w:rsid w:val="000C0ABB"/>
    <w:rsid w:val="000C3E87"/>
    <w:rsid w:val="000C4826"/>
    <w:rsid w:val="000D20D2"/>
    <w:rsid w:val="000D2114"/>
    <w:rsid w:val="000D4373"/>
    <w:rsid w:val="000E2A8E"/>
    <w:rsid w:val="000E513A"/>
    <w:rsid w:val="000F6D2F"/>
    <w:rsid w:val="00101B20"/>
    <w:rsid w:val="0011688F"/>
    <w:rsid w:val="001213AD"/>
    <w:rsid w:val="001216A5"/>
    <w:rsid w:val="00153C11"/>
    <w:rsid w:val="00157BE0"/>
    <w:rsid w:val="00164EA0"/>
    <w:rsid w:val="00174CCE"/>
    <w:rsid w:val="00174FDE"/>
    <w:rsid w:val="00186713"/>
    <w:rsid w:val="001903A7"/>
    <w:rsid w:val="00193AFB"/>
    <w:rsid w:val="00196148"/>
    <w:rsid w:val="001963B4"/>
    <w:rsid w:val="001A3313"/>
    <w:rsid w:val="001A712A"/>
    <w:rsid w:val="001B75AB"/>
    <w:rsid w:val="001B7C8C"/>
    <w:rsid w:val="001D377B"/>
    <w:rsid w:val="001E2C3B"/>
    <w:rsid w:val="001F054E"/>
    <w:rsid w:val="002216E0"/>
    <w:rsid w:val="00225A1A"/>
    <w:rsid w:val="00226842"/>
    <w:rsid w:val="0024207D"/>
    <w:rsid w:val="00252A5F"/>
    <w:rsid w:val="00261D06"/>
    <w:rsid w:val="00262B1A"/>
    <w:rsid w:val="00265AE0"/>
    <w:rsid w:val="002840E4"/>
    <w:rsid w:val="0028624D"/>
    <w:rsid w:val="00294EC8"/>
    <w:rsid w:val="0029613B"/>
    <w:rsid w:val="002B21C0"/>
    <w:rsid w:val="002C5069"/>
    <w:rsid w:val="002C7049"/>
    <w:rsid w:val="002D095C"/>
    <w:rsid w:val="002D0ED3"/>
    <w:rsid w:val="002D35AD"/>
    <w:rsid w:val="002D4AE0"/>
    <w:rsid w:val="002E117E"/>
    <w:rsid w:val="002F7736"/>
    <w:rsid w:val="00302D4E"/>
    <w:rsid w:val="00322672"/>
    <w:rsid w:val="003311F5"/>
    <w:rsid w:val="00335F5B"/>
    <w:rsid w:val="0033733E"/>
    <w:rsid w:val="00342837"/>
    <w:rsid w:val="0034395F"/>
    <w:rsid w:val="00352575"/>
    <w:rsid w:val="00357285"/>
    <w:rsid w:val="00361274"/>
    <w:rsid w:val="003670D7"/>
    <w:rsid w:val="003748C5"/>
    <w:rsid w:val="003804ED"/>
    <w:rsid w:val="003863DF"/>
    <w:rsid w:val="003871D1"/>
    <w:rsid w:val="00393B7C"/>
    <w:rsid w:val="003A065E"/>
    <w:rsid w:val="003C1842"/>
    <w:rsid w:val="003C3092"/>
    <w:rsid w:val="003C3A77"/>
    <w:rsid w:val="003C4B0C"/>
    <w:rsid w:val="003C7BD0"/>
    <w:rsid w:val="003D35C0"/>
    <w:rsid w:val="003D6AAA"/>
    <w:rsid w:val="003E0F1B"/>
    <w:rsid w:val="0040078D"/>
    <w:rsid w:val="00413500"/>
    <w:rsid w:val="00416D6C"/>
    <w:rsid w:val="00422272"/>
    <w:rsid w:val="0043070D"/>
    <w:rsid w:val="00432027"/>
    <w:rsid w:val="004463E1"/>
    <w:rsid w:val="004555B4"/>
    <w:rsid w:val="00465D2A"/>
    <w:rsid w:val="00467EBA"/>
    <w:rsid w:val="004701F0"/>
    <w:rsid w:val="00470B31"/>
    <w:rsid w:val="004771AD"/>
    <w:rsid w:val="00482446"/>
    <w:rsid w:val="00483F22"/>
    <w:rsid w:val="00487B7C"/>
    <w:rsid w:val="0049466A"/>
    <w:rsid w:val="004A027F"/>
    <w:rsid w:val="004A0740"/>
    <w:rsid w:val="004B4E29"/>
    <w:rsid w:val="004B5D72"/>
    <w:rsid w:val="004C0B2B"/>
    <w:rsid w:val="004C3A2D"/>
    <w:rsid w:val="004D0671"/>
    <w:rsid w:val="004D59E4"/>
    <w:rsid w:val="004E199A"/>
    <w:rsid w:val="004E4608"/>
    <w:rsid w:val="004F7845"/>
    <w:rsid w:val="00501586"/>
    <w:rsid w:val="0050473A"/>
    <w:rsid w:val="00523459"/>
    <w:rsid w:val="00523D1A"/>
    <w:rsid w:val="00524CB3"/>
    <w:rsid w:val="005345EA"/>
    <w:rsid w:val="00540486"/>
    <w:rsid w:val="00540727"/>
    <w:rsid w:val="005446F2"/>
    <w:rsid w:val="0054663F"/>
    <w:rsid w:val="00547740"/>
    <w:rsid w:val="00557245"/>
    <w:rsid w:val="0057085E"/>
    <w:rsid w:val="00572EBC"/>
    <w:rsid w:val="00577F0B"/>
    <w:rsid w:val="0058573E"/>
    <w:rsid w:val="00590626"/>
    <w:rsid w:val="00594441"/>
    <w:rsid w:val="005A00B4"/>
    <w:rsid w:val="005A523D"/>
    <w:rsid w:val="005B137D"/>
    <w:rsid w:val="005B6573"/>
    <w:rsid w:val="005B7BCC"/>
    <w:rsid w:val="005C459A"/>
    <w:rsid w:val="005C4A46"/>
    <w:rsid w:val="005C621C"/>
    <w:rsid w:val="005D5BF8"/>
    <w:rsid w:val="005E7EAD"/>
    <w:rsid w:val="005F0347"/>
    <w:rsid w:val="005F10F5"/>
    <w:rsid w:val="005F3C3F"/>
    <w:rsid w:val="005F7923"/>
    <w:rsid w:val="00600472"/>
    <w:rsid w:val="00601BC4"/>
    <w:rsid w:val="006051FE"/>
    <w:rsid w:val="0061178C"/>
    <w:rsid w:val="00612A85"/>
    <w:rsid w:val="006131DD"/>
    <w:rsid w:val="006132FE"/>
    <w:rsid w:val="006168E5"/>
    <w:rsid w:val="00616965"/>
    <w:rsid w:val="00616A05"/>
    <w:rsid w:val="006210EB"/>
    <w:rsid w:val="006239AF"/>
    <w:rsid w:val="00641DDD"/>
    <w:rsid w:val="0065093F"/>
    <w:rsid w:val="006521FC"/>
    <w:rsid w:val="00656D0F"/>
    <w:rsid w:val="006646D7"/>
    <w:rsid w:val="006654C8"/>
    <w:rsid w:val="006671CE"/>
    <w:rsid w:val="00667B67"/>
    <w:rsid w:val="006855D1"/>
    <w:rsid w:val="0069490C"/>
    <w:rsid w:val="006A50BF"/>
    <w:rsid w:val="006B1682"/>
    <w:rsid w:val="006C06E5"/>
    <w:rsid w:val="006C5F5E"/>
    <w:rsid w:val="006D3540"/>
    <w:rsid w:val="006D3F07"/>
    <w:rsid w:val="006D7C1C"/>
    <w:rsid w:val="006E6240"/>
    <w:rsid w:val="006E6F7A"/>
    <w:rsid w:val="006F77C2"/>
    <w:rsid w:val="006F7F7E"/>
    <w:rsid w:val="00700274"/>
    <w:rsid w:val="00710935"/>
    <w:rsid w:val="007150A3"/>
    <w:rsid w:val="0072438B"/>
    <w:rsid w:val="00737A19"/>
    <w:rsid w:val="00740F5E"/>
    <w:rsid w:val="007477F7"/>
    <w:rsid w:val="00750E20"/>
    <w:rsid w:val="00754E1C"/>
    <w:rsid w:val="00755341"/>
    <w:rsid w:val="00771615"/>
    <w:rsid w:val="0077168F"/>
    <w:rsid w:val="00783801"/>
    <w:rsid w:val="00786CF8"/>
    <w:rsid w:val="007903F4"/>
    <w:rsid w:val="00792084"/>
    <w:rsid w:val="007A15F4"/>
    <w:rsid w:val="007A6EBC"/>
    <w:rsid w:val="007C00D3"/>
    <w:rsid w:val="007C5499"/>
    <w:rsid w:val="007C55F5"/>
    <w:rsid w:val="007C6B57"/>
    <w:rsid w:val="007C75E6"/>
    <w:rsid w:val="007E02A9"/>
    <w:rsid w:val="007F03C4"/>
    <w:rsid w:val="007F36C0"/>
    <w:rsid w:val="007F538C"/>
    <w:rsid w:val="007F5FC2"/>
    <w:rsid w:val="00802372"/>
    <w:rsid w:val="0080306D"/>
    <w:rsid w:val="00806C5B"/>
    <w:rsid w:val="00807012"/>
    <w:rsid w:val="00814F9B"/>
    <w:rsid w:val="00817E64"/>
    <w:rsid w:val="00820982"/>
    <w:rsid w:val="0083122C"/>
    <w:rsid w:val="00857C72"/>
    <w:rsid w:val="00862FF6"/>
    <w:rsid w:val="0086481B"/>
    <w:rsid w:val="00866C26"/>
    <w:rsid w:val="008742A1"/>
    <w:rsid w:val="00877C26"/>
    <w:rsid w:val="00877FBA"/>
    <w:rsid w:val="00880548"/>
    <w:rsid w:val="008A68BA"/>
    <w:rsid w:val="008A6C1A"/>
    <w:rsid w:val="008B56BE"/>
    <w:rsid w:val="008C1592"/>
    <w:rsid w:val="008C256B"/>
    <w:rsid w:val="008C7964"/>
    <w:rsid w:val="008E1A61"/>
    <w:rsid w:val="008E3132"/>
    <w:rsid w:val="008E6202"/>
    <w:rsid w:val="008F03D2"/>
    <w:rsid w:val="00904D9E"/>
    <w:rsid w:val="009069A2"/>
    <w:rsid w:val="00911ED5"/>
    <w:rsid w:val="00922393"/>
    <w:rsid w:val="009271DD"/>
    <w:rsid w:val="0093457C"/>
    <w:rsid w:val="00942015"/>
    <w:rsid w:val="00942D98"/>
    <w:rsid w:val="00954D5F"/>
    <w:rsid w:val="0096147F"/>
    <w:rsid w:val="00965C92"/>
    <w:rsid w:val="009772B8"/>
    <w:rsid w:val="009907CA"/>
    <w:rsid w:val="009941CC"/>
    <w:rsid w:val="009A0F45"/>
    <w:rsid w:val="009A220D"/>
    <w:rsid w:val="009C1B77"/>
    <w:rsid w:val="009D4EE1"/>
    <w:rsid w:val="009E21DD"/>
    <w:rsid w:val="009E567D"/>
    <w:rsid w:val="009E7103"/>
    <w:rsid w:val="009F0E3B"/>
    <w:rsid w:val="009F1312"/>
    <w:rsid w:val="009F2BE6"/>
    <w:rsid w:val="009F6947"/>
    <w:rsid w:val="00A23562"/>
    <w:rsid w:val="00A24F39"/>
    <w:rsid w:val="00A25858"/>
    <w:rsid w:val="00A32B9E"/>
    <w:rsid w:val="00A3373C"/>
    <w:rsid w:val="00A3644C"/>
    <w:rsid w:val="00A477F7"/>
    <w:rsid w:val="00A574FB"/>
    <w:rsid w:val="00A64232"/>
    <w:rsid w:val="00A90F34"/>
    <w:rsid w:val="00A96400"/>
    <w:rsid w:val="00AB2110"/>
    <w:rsid w:val="00AB5B0F"/>
    <w:rsid w:val="00AB6CE8"/>
    <w:rsid w:val="00AD1203"/>
    <w:rsid w:val="00AD34FE"/>
    <w:rsid w:val="00AE1B6C"/>
    <w:rsid w:val="00AE70D6"/>
    <w:rsid w:val="00AF0707"/>
    <w:rsid w:val="00AF68F0"/>
    <w:rsid w:val="00B04DE3"/>
    <w:rsid w:val="00B05232"/>
    <w:rsid w:val="00B055B5"/>
    <w:rsid w:val="00B05C5B"/>
    <w:rsid w:val="00B11C9B"/>
    <w:rsid w:val="00B22BE2"/>
    <w:rsid w:val="00B23E84"/>
    <w:rsid w:val="00B24EAB"/>
    <w:rsid w:val="00B3767A"/>
    <w:rsid w:val="00B42F3A"/>
    <w:rsid w:val="00B45F9D"/>
    <w:rsid w:val="00B46175"/>
    <w:rsid w:val="00B4758F"/>
    <w:rsid w:val="00B54AB8"/>
    <w:rsid w:val="00B70A56"/>
    <w:rsid w:val="00B769BD"/>
    <w:rsid w:val="00B8006D"/>
    <w:rsid w:val="00B826F5"/>
    <w:rsid w:val="00B867CD"/>
    <w:rsid w:val="00B867CF"/>
    <w:rsid w:val="00B879B8"/>
    <w:rsid w:val="00B87BF3"/>
    <w:rsid w:val="00B90165"/>
    <w:rsid w:val="00B905E6"/>
    <w:rsid w:val="00B96263"/>
    <w:rsid w:val="00BA0B67"/>
    <w:rsid w:val="00BA274C"/>
    <w:rsid w:val="00BA2A70"/>
    <w:rsid w:val="00BA4648"/>
    <w:rsid w:val="00BB0BCC"/>
    <w:rsid w:val="00BB26E4"/>
    <w:rsid w:val="00BB771F"/>
    <w:rsid w:val="00BD07C3"/>
    <w:rsid w:val="00BD54B4"/>
    <w:rsid w:val="00BE05DC"/>
    <w:rsid w:val="00BF1B74"/>
    <w:rsid w:val="00BF4CD1"/>
    <w:rsid w:val="00C06E90"/>
    <w:rsid w:val="00C119D1"/>
    <w:rsid w:val="00C1410D"/>
    <w:rsid w:val="00C23BB1"/>
    <w:rsid w:val="00C23FBC"/>
    <w:rsid w:val="00C251B6"/>
    <w:rsid w:val="00C30046"/>
    <w:rsid w:val="00C374F8"/>
    <w:rsid w:val="00C40BDF"/>
    <w:rsid w:val="00C43273"/>
    <w:rsid w:val="00C442BE"/>
    <w:rsid w:val="00C4649F"/>
    <w:rsid w:val="00C4705A"/>
    <w:rsid w:val="00C54C02"/>
    <w:rsid w:val="00C70F0D"/>
    <w:rsid w:val="00C74BA0"/>
    <w:rsid w:val="00C767FF"/>
    <w:rsid w:val="00C773F7"/>
    <w:rsid w:val="00C851A3"/>
    <w:rsid w:val="00C86EA2"/>
    <w:rsid w:val="00C9632A"/>
    <w:rsid w:val="00CC3D23"/>
    <w:rsid w:val="00CD46C5"/>
    <w:rsid w:val="00D03BE2"/>
    <w:rsid w:val="00D04338"/>
    <w:rsid w:val="00D11F9B"/>
    <w:rsid w:val="00D12EBE"/>
    <w:rsid w:val="00D209DE"/>
    <w:rsid w:val="00D245A8"/>
    <w:rsid w:val="00D33B8C"/>
    <w:rsid w:val="00D34BF7"/>
    <w:rsid w:val="00D37A2D"/>
    <w:rsid w:val="00D4033F"/>
    <w:rsid w:val="00D4047B"/>
    <w:rsid w:val="00D419C8"/>
    <w:rsid w:val="00D47216"/>
    <w:rsid w:val="00D504F0"/>
    <w:rsid w:val="00D53308"/>
    <w:rsid w:val="00D5462C"/>
    <w:rsid w:val="00D622A7"/>
    <w:rsid w:val="00D62ADA"/>
    <w:rsid w:val="00D66AC7"/>
    <w:rsid w:val="00DA00C1"/>
    <w:rsid w:val="00DA196C"/>
    <w:rsid w:val="00DA1D9C"/>
    <w:rsid w:val="00DA5A34"/>
    <w:rsid w:val="00DB0D00"/>
    <w:rsid w:val="00DB63A5"/>
    <w:rsid w:val="00DD4C83"/>
    <w:rsid w:val="00DE0CA4"/>
    <w:rsid w:val="00DF6BA0"/>
    <w:rsid w:val="00E148F6"/>
    <w:rsid w:val="00E165DF"/>
    <w:rsid w:val="00E23A67"/>
    <w:rsid w:val="00E40BBA"/>
    <w:rsid w:val="00E439E2"/>
    <w:rsid w:val="00E457BC"/>
    <w:rsid w:val="00E54546"/>
    <w:rsid w:val="00E56C30"/>
    <w:rsid w:val="00E60243"/>
    <w:rsid w:val="00E63285"/>
    <w:rsid w:val="00E7457E"/>
    <w:rsid w:val="00E75671"/>
    <w:rsid w:val="00E75A12"/>
    <w:rsid w:val="00E8057A"/>
    <w:rsid w:val="00E807E9"/>
    <w:rsid w:val="00E82358"/>
    <w:rsid w:val="00E91D44"/>
    <w:rsid w:val="00E96B01"/>
    <w:rsid w:val="00EA108D"/>
    <w:rsid w:val="00EA2FE1"/>
    <w:rsid w:val="00EB025A"/>
    <w:rsid w:val="00EB14C8"/>
    <w:rsid w:val="00EB5035"/>
    <w:rsid w:val="00EB5427"/>
    <w:rsid w:val="00EC3EAE"/>
    <w:rsid w:val="00EC760C"/>
    <w:rsid w:val="00ED186A"/>
    <w:rsid w:val="00EF65F5"/>
    <w:rsid w:val="00F056DC"/>
    <w:rsid w:val="00F05CB7"/>
    <w:rsid w:val="00F15505"/>
    <w:rsid w:val="00F20992"/>
    <w:rsid w:val="00F20A92"/>
    <w:rsid w:val="00F25319"/>
    <w:rsid w:val="00F27189"/>
    <w:rsid w:val="00F32BE7"/>
    <w:rsid w:val="00F5070D"/>
    <w:rsid w:val="00F528ED"/>
    <w:rsid w:val="00F55A94"/>
    <w:rsid w:val="00F66379"/>
    <w:rsid w:val="00F663A4"/>
    <w:rsid w:val="00F763EA"/>
    <w:rsid w:val="00F76FC2"/>
    <w:rsid w:val="00F8337C"/>
    <w:rsid w:val="00F94A48"/>
    <w:rsid w:val="00FA291D"/>
    <w:rsid w:val="00FA3048"/>
    <w:rsid w:val="00FE1538"/>
    <w:rsid w:val="00FE372D"/>
    <w:rsid w:val="00F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City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uiPriority="39" w:qFormat="1"/>
  </w:latentStyles>
  <w:style w:type="paragraph" w:default="1" w:styleId="Normal">
    <w:name w:val="Normal"/>
    <w:qFormat/>
    <w:rsid w:val="00C767FF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767FF"/>
    <w:pPr>
      <w:spacing w:before="360" w:after="360" w:line="240" w:lineRule="auto"/>
      <w:contextualSpacing/>
      <w:outlineLvl w:val="0"/>
    </w:pPr>
    <w:rPr>
      <w:rFonts w:ascii="Arial" w:hAnsi="Arial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qFormat/>
    <w:rsid w:val="00C767FF"/>
    <w:pPr>
      <w:spacing w:before="360" w:after="240"/>
      <w:outlineLvl w:val="1"/>
    </w:pPr>
    <w:rPr>
      <w:rFonts w:ascii="Arial" w:hAnsi="Arial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C767FF"/>
    <w:pPr>
      <w:spacing w:before="120" w:after="120" w:line="271" w:lineRule="auto"/>
      <w:outlineLvl w:val="2"/>
    </w:pPr>
    <w:rPr>
      <w:b/>
      <w:bCs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C767FF"/>
    <w:pPr>
      <w:spacing w:before="200"/>
      <w:outlineLvl w:val="3"/>
    </w:pPr>
    <w:rPr>
      <w:rFonts w:ascii="Cambria" w:hAnsi="Cambria"/>
      <w:b/>
      <w:bCs/>
      <w:i/>
      <w:iCs/>
      <w:sz w:val="22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C767FF"/>
    <w:pPr>
      <w:spacing w:before="200"/>
      <w:outlineLvl w:val="4"/>
    </w:pPr>
    <w:rPr>
      <w:rFonts w:ascii="Cambria" w:hAnsi="Cambria"/>
      <w:b/>
      <w:bCs/>
      <w:color w:val="7F7F7F"/>
      <w:sz w:val="22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C767FF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C767FF"/>
    <w:pPr>
      <w:outlineLvl w:val="6"/>
    </w:pPr>
    <w:rPr>
      <w:rFonts w:ascii="Cambria" w:hAnsi="Cambria"/>
      <w:i/>
      <w:iCs/>
      <w:sz w:val="22"/>
      <w:lang w:eastAsia="ru-RU"/>
    </w:rPr>
  </w:style>
  <w:style w:type="paragraph" w:styleId="Heading8">
    <w:name w:val="heading 8"/>
    <w:basedOn w:val="Normal"/>
    <w:next w:val="Normal"/>
    <w:link w:val="Heading8Char"/>
    <w:qFormat/>
    <w:rsid w:val="00C767FF"/>
    <w:pPr>
      <w:outlineLvl w:val="7"/>
    </w:pPr>
    <w:rPr>
      <w:rFonts w:ascii="Cambria" w:hAnsi="Cambria"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qFormat/>
    <w:rsid w:val="00C767FF"/>
    <w:pPr>
      <w:outlineLvl w:val="8"/>
    </w:pPr>
    <w:rPr>
      <w:rFonts w:ascii="Cambria" w:hAnsi="Cambria"/>
      <w:i/>
      <w:iCs/>
      <w:spacing w:val="5"/>
      <w:sz w:val="20"/>
      <w:szCs w:val="20"/>
      <w:lang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C767FF"/>
    <w:rPr>
      <w:rFonts w:ascii="Arial" w:hAnsi="Arial" w:cs="Times New Roman"/>
      <w:b/>
      <w:bCs/>
      <w:sz w:val="28"/>
      <w:szCs w:val="28"/>
      <w:lang w:val="x-none" w:eastAsia="en-US"/>
    </w:rPr>
  </w:style>
  <w:style w:type="character" w:customStyle="1" w:styleId="Heading2Char">
    <w:name w:val="Heading 2 Char"/>
    <w:link w:val="Heading2"/>
    <w:locked/>
    <w:rsid w:val="00C767FF"/>
    <w:rPr>
      <w:rFonts w:ascii="Arial" w:hAnsi="Arial" w:cs="Times New Roman"/>
      <w:b/>
      <w:bCs/>
      <w:sz w:val="26"/>
      <w:szCs w:val="26"/>
      <w:lang w:val="x-none" w:eastAsia="en-US"/>
    </w:rPr>
  </w:style>
  <w:style w:type="character" w:customStyle="1" w:styleId="Heading3Char">
    <w:name w:val="Heading 3 Char"/>
    <w:link w:val="Heading3"/>
    <w:locked/>
    <w:rsid w:val="00C767FF"/>
    <w:rPr>
      <w:rFonts w:ascii="Times New Roman" w:hAnsi="Times New Roman" w:cs="Times New Roman"/>
      <w:b/>
      <w:bCs/>
      <w:sz w:val="24"/>
    </w:rPr>
  </w:style>
  <w:style w:type="character" w:customStyle="1" w:styleId="Heading4Char">
    <w:name w:val="Heading 4 Char"/>
    <w:link w:val="Heading4"/>
    <w:locked/>
    <w:rsid w:val="00C767FF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link w:val="Heading5"/>
    <w:locked/>
    <w:rsid w:val="00C767FF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locked/>
    <w:rsid w:val="00C767FF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locked/>
    <w:rsid w:val="00C767FF"/>
    <w:rPr>
      <w:rFonts w:ascii="Cambria" w:hAnsi="Cambria" w:cs="Times New Roman"/>
      <w:i/>
      <w:iCs/>
    </w:rPr>
  </w:style>
  <w:style w:type="character" w:customStyle="1" w:styleId="Heading8Char">
    <w:name w:val="Heading 8 Char"/>
    <w:link w:val="Heading8"/>
    <w:locked/>
    <w:rsid w:val="00C767FF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link w:val="Heading9"/>
    <w:locked/>
    <w:rsid w:val="00C767FF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C767FF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  <w:lang w:eastAsia="ru-RU"/>
    </w:rPr>
  </w:style>
  <w:style w:type="character" w:customStyle="1" w:styleId="TitleChar">
    <w:name w:val="Title Char"/>
    <w:link w:val="Title"/>
    <w:locked/>
    <w:rsid w:val="00C767FF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C767FF"/>
    <w:pPr>
      <w:spacing w:after="600"/>
    </w:pPr>
    <w:rPr>
      <w:rFonts w:ascii="Cambria" w:hAnsi="Cambria"/>
      <w:i/>
      <w:iCs/>
      <w:spacing w:val="13"/>
      <w:szCs w:val="24"/>
      <w:lang w:eastAsia="ru-RU"/>
    </w:rPr>
  </w:style>
  <w:style w:type="character" w:customStyle="1" w:styleId="SubtitleChar">
    <w:name w:val="Subtitle Char"/>
    <w:link w:val="Subtitle"/>
    <w:locked/>
    <w:rsid w:val="00C767FF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qFormat/>
    <w:rsid w:val="00C767FF"/>
    <w:rPr>
      <w:rFonts w:cs="Times New Roman"/>
      <w:b/>
    </w:rPr>
  </w:style>
  <w:style w:type="character" w:styleId="Emphasis">
    <w:name w:val="Emphasis"/>
    <w:qFormat/>
    <w:rsid w:val="00C767FF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link w:val="NoSpacingChar"/>
    <w:qFormat/>
    <w:rsid w:val="00C767FF"/>
    <w:pPr>
      <w:spacing w:line="240" w:lineRule="auto"/>
    </w:pPr>
    <w:rPr>
      <w:rFonts w:ascii="Calibri" w:hAnsi="Calibri"/>
      <w:sz w:val="22"/>
      <w:lang w:eastAsia="ru-RU"/>
    </w:rPr>
  </w:style>
  <w:style w:type="paragraph" w:styleId="ListParagraph">
    <w:name w:val="List Paragraph"/>
    <w:basedOn w:val="Normal"/>
    <w:qFormat/>
    <w:rsid w:val="00C767FF"/>
    <w:pPr>
      <w:ind w:left="720"/>
    </w:pPr>
  </w:style>
  <w:style w:type="paragraph" w:styleId="Quote">
    <w:name w:val="Quote"/>
    <w:basedOn w:val="Normal"/>
    <w:next w:val="Normal"/>
    <w:link w:val="QuoteChar"/>
    <w:qFormat/>
    <w:rsid w:val="00C767FF"/>
    <w:pPr>
      <w:spacing w:before="200"/>
      <w:ind w:left="360" w:right="360"/>
    </w:pPr>
    <w:rPr>
      <w:i/>
      <w:iCs/>
      <w:lang w:eastAsia="ru-RU"/>
    </w:rPr>
  </w:style>
  <w:style w:type="character" w:customStyle="1" w:styleId="QuoteChar">
    <w:name w:val="Quote Char"/>
    <w:link w:val="Quote"/>
    <w:locked/>
    <w:rsid w:val="00C767FF"/>
    <w:rPr>
      <w:rFonts w:ascii="Times New Roman" w:hAnsi="Times New Roman" w:cs="Times New Roman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qFormat/>
    <w:rsid w:val="00C767FF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  <w:sz w:val="22"/>
      <w:lang w:eastAsia="ru-RU"/>
    </w:rPr>
  </w:style>
  <w:style w:type="character" w:customStyle="1" w:styleId="IntenseQuoteChar">
    <w:name w:val="Intense Quote Char"/>
    <w:link w:val="IntenseQuote"/>
    <w:locked/>
    <w:rsid w:val="00C767FF"/>
    <w:rPr>
      <w:rFonts w:cs="Times New Roman"/>
      <w:b/>
      <w:bCs/>
      <w:i/>
      <w:iCs/>
    </w:rPr>
  </w:style>
  <w:style w:type="character" w:styleId="SubtleEmphasis">
    <w:name w:val="Subtle Emphasis"/>
    <w:qFormat/>
    <w:rsid w:val="00C767FF"/>
    <w:rPr>
      <w:rFonts w:cs="Times New Roman"/>
      <w:i/>
    </w:rPr>
  </w:style>
  <w:style w:type="character" w:styleId="IntenseEmphasis">
    <w:name w:val="Intense Emphasis"/>
    <w:qFormat/>
    <w:rsid w:val="00C767FF"/>
    <w:rPr>
      <w:rFonts w:cs="Times New Roman"/>
      <w:b/>
    </w:rPr>
  </w:style>
  <w:style w:type="character" w:styleId="SubtleReference">
    <w:name w:val="Subtle Reference"/>
    <w:qFormat/>
    <w:rsid w:val="00C767FF"/>
    <w:rPr>
      <w:rFonts w:cs="Times New Roman"/>
      <w:smallCaps/>
    </w:rPr>
  </w:style>
  <w:style w:type="character" w:styleId="IntenseReference">
    <w:name w:val="Intense Reference"/>
    <w:qFormat/>
    <w:rsid w:val="00C767FF"/>
    <w:rPr>
      <w:rFonts w:cs="Times New Roman"/>
      <w:smallCaps/>
      <w:spacing w:val="5"/>
      <w:u w:val="single"/>
    </w:rPr>
  </w:style>
  <w:style w:type="character" w:styleId="BookTitle">
    <w:name w:val="Book Title"/>
    <w:qFormat/>
    <w:rsid w:val="00C767FF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qFormat/>
    <w:rsid w:val="00C767FF"/>
    <w:pPr>
      <w:outlineLvl w:val="9"/>
    </w:pPr>
  </w:style>
  <w:style w:type="paragraph" w:styleId="Caption">
    <w:name w:val="caption"/>
    <w:basedOn w:val="Normal"/>
    <w:next w:val="Normal"/>
    <w:qFormat/>
    <w:rsid w:val="00C767FF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NoSpacingChar">
    <w:name w:val="No Spacing Char"/>
    <w:link w:val="NoSpacing"/>
    <w:locked/>
    <w:rsid w:val="00C767FF"/>
    <w:rPr>
      <w:rFonts w:cs="Times New Roman"/>
    </w:rPr>
  </w:style>
  <w:style w:type="character" w:styleId="Hyperlink">
    <w:name w:val="Hyperlink"/>
    <w:rsid w:val="00252A5F"/>
    <w:rPr>
      <w:rFonts w:cs="Times New Roman"/>
      <w:color w:val="0000FF"/>
      <w:u w:val="single"/>
    </w:rPr>
  </w:style>
  <w:style w:type="character" w:styleId="FollowedHyperlink">
    <w:name w:val="FollowedHyperlink"/>
    <w:semiHidden/>
    <w:rsid w:val="00DB63A5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rsid w:val="00F25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locked/>
    <w:rsid w:val="00F25319"/>
    <w:rPr>
      <w:rFonts w:ascii="Courier New" w:hAnsi="Courier New" w:cs="Courier New"/>
      <w:sz w:val="20"/>
      <w:szCs w:val="20"/>
      <w:lang w:val="x-none" w:eastAsia="ru-RU"/>
    </w:rPr>
  </w:style>
  <w:style w:type="character" w:customStyle="1" w:styleId="code-string">
    <w:name w:val="code-string"/>
    <w:rsid w:val="00F25319"/>
    <w:rPr>
      <w:rFonts w:cs="Times New Roman"/>
    </w:rPr>
  </w:style>
  <w:style w:type="character" w:customStyle="1" w:styleId="code-comment">
    <w:name w:val="code-comment"/>
    <w:rsid w:val="00F25319"/>
    <w:rPr>
      <w:rFonts w:cs="Times New Roman"/>
    </w:rPr>
  </w:style>
  <w:style w:type="character" w:customStyle="1" w:styleId="code-keyword">
    <w:name w:val="code-keyword"/>
    <w:rsid w:val="009D4EE1"/>
    <w:rPr>
      <w:rFonts w:cs="Times New Roman"/>
    </w:rPr>
  </w:style>
  <w:style w:type="paragraph" w:styleId="Header">
    <w:name w:val="header"/>
    <w:basedOn w:val="Normal"/>
    <w:link w:val="HeaderChar"/>
    <w:rsid w:val="00AF68F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locked/>
    <w:rsid w:val="00AF68F0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rsid w:val="00AF68F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locked/>
    <w:rsid w:val="00AF68F0"/>
    <w:rPr>
      <w:rFonts w:ascii="Times New Roman" w:hAnsi="Times New Roman" w:cs="Times New Roman"/>
      <w:sz w:val="24"/>
    </w:rPr>
  </w:style>
  <w:style w:type="paragraph" w:styleId="TOC1">
    <w:name w:val="toc 1"/>
    <w:basedOn w:val="Normal"/>
    <w:next w:val="Normal"/>
    <w:autoRedefine/>
    <w:rsid w:val="004E199A"/>
    <w:pPr>
      <w:spacing w:after="100"/>
    </w:pPr>
  </w:style>
  <w:style w:type="paragraph" w:styleId="TOC2">
    <w:name w:val="toc 2"/>
    <w:basedOn w:val="Normal"/>
    <w:next w:val="Normal"/>
    <w:autoRedefine/>
    <w:rsid w:val="004E199A"/>
    <w:pPr>
      <w:spacing w:after="100"/>
      <w:ind w:left="240"/>
    </w:pPr>
  </w:style>
  <w:style w:type="paragraph" w:styleId="BalloonText">
    <w:name w:val="Balloon Text"/>
    <w:basedOn w:val="Normal"/>
    <w:link w:val="BalloonTextChar"/>
    <w:semiHidden/>
    <w:rsid w:val="004E19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4E199A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rsid w:val="00C767FF"/>
    <w:pPr>
      <w:autoSpaceDE w:val="0"/>
      <w:autoSpaceDN w:val="0"/>
      <w:adjustRightInd w:val="0"/>
      <w:ind w:firstLine="0"/>
      <w:jc w:val="left"/>
    </w:pPr>
    <w:rPr>
      <w:rFonts w:ascii="Courier New" w:eastAsia="SFRM1000" w:hAnsi="Courier New" w:cs="Courier New"/>
      <w:szCs w:val="24"/>
      <w:lang w:eastAsia="ru-RU"/>
    </w:rPr>
  </w:style>
  <w:style w:type="character" w:customStyle="1" w:styleId="CodeChar">
    <w:name w:val="Code Char"/>
    <w:link w:val="Code"/>
    <w:locked/>
    <w:rsid w:val="00C767FF"/>
    <w:rPr>
      <w:rFonts w:ascii="Courier New" w:eastAsia="SFRM1000" w:hAnsi="Courier New" w:cs="Courier New"/>
      <w:sz w:val="24"/>
      <w:szCs w:val="24"/>
    </w:rPr>
  </w:style>
  <w:style w:type="character" w:styleId="CommentReference">
    <w:name w:val="annotation reference"/>
    <w:semiHidden/>
    <w:rsid w:val="00422272"/>
    <w:rPr>
      <w:rFonts w:cs="Times New Roman"/>
      <w:sz w:val="16"/>
    </w:rPr>
  </w:style>
  <w:style w:type="paragraph" w:styleId="CommentText">
    <w:name w:val="annotation text"/>
    <w:basedOn w:val="Normal"/>
    <w:link w:val="CommentTextChar"/>
    <w:semiHidden/>
    <w:rsid w:val="004222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422272"/>
    <w:rPr>
      <w:rFonts w:ascii="Times New Roman" w:hAnsi="Times New Roman" w:cs="Times New Roman"/>
      <w:sz w:val="20"/>
      <w:szCs w:val="20"/>
      <w:lang w:val="x-none" w:eastAsia="en-US"/>
    </w:rPr>
  </w:style>
  <w:style w:type="paragraph" w:styleId="Bibliography">
    <w:name w:val="Bibliography"/>
    <w:basedOn w:val="Normal"/>
    <w:next w:val="Normal"/>
    <w:rsid w:val="00422272"/>
  </w:style>
  <w:style w:type="paragraph" w:styleId="CommentSubject">
    <w:name w:val="annotation subject"/>
    <w:basedOn w:val="CommentText"/>
    <w:next w:val="CommentText"/>
    <w:link w:val="CommentSubjectChar"/>
    <w:semiHidden/>
    <w:rsid w:val="00AE1B6C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AE1B6C"/>
    <w:rPr>
      <w:rFonts w:ascii="Times New Roman" w:hAnsi="Times New Roman" w:cs="Times New Roman"/>
      <w:b/>
      <w:bCs/>
      <w:sz w:val="20"/>
      <w:szCs w:val="20"/>
      <w:lang w:val="x-none" w:eastAsia="en-US"/>
    </w:rPr>
  </w:style>
  <w:style w:type="paragraph" w:styleId="ListBullet">
    <w:name w:val="List Bullet"/>
    <w:basedOn w:val="Normal"/>
    <w:rsid w:val="00710935"/>
    <w:pPr>
      <w:numPr>
        <w:numId w:val="31"/>
      </w:numPr>
      <w:tabs>
        <w:tab w:val="clear" w:pos="720"/>
        <w:tab w:val="num" w:pos="360"/>
      </w:tabs>
      <w:ind w:left="360"/>
      <w:contextualSpacing/>
    </w:pPr>
  </w:style>
  <w:style w:type="table" w:styleId="TableGrid">
    <w:name w:val="Table Grid"/>
    <w:basedOn w:val="TableNormal"/>
    <w:locked/>
    <w:rsid w:val="00174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locked/>
    <w:rsid w:val="00DA1D9C"/>
    <w:pPr>
      <w:spacing w:after="100"/>
      <w:ind w:left="480"/>
    </w:pPr>
  </w:style>
  <w:style w:type="character" w:customStyle="1" w:styleId="CommentTextChar1">
    <w:name w:val="Comment Text Char1"/>
    <w:semiHidden/>
    <w:locked/>
    <w:rsid w:val="0024207D"/>
    <w:rPr>
      <w:lang w:val="ru-RU" w:eastAsia="ru-RU"/>
    </w:rPr>
  </w:style>
  <w:style w:type="paragraph" w:styleId="EndnoteText">
    <w:name w:val="endnote text"/>
    <w:basedOn w:val="Normal"/>
    <w:link w:val="EndnoteTextChar"/>
    <w:semiHidden/>
    <w:locked/>
    <w:rsid w:val="007E02A9"/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7E02A9"/>
    <w:rPr>
      <w:rFonts w:ascii="Times New Roman" w:hAnsi="Times New Roman" w:cs="Times New Roman"/>
      <w:lang w:val="ru-RU" w:eastAsia="x-none"/>
    </w:rPr>
  </w:style>
  <w:style w:type="character" w:styleId="EndnoteReference">
    <w:name w:val="endnote reference"/>
    <w:semiHidden/>
    <w:locked/>
    <w:rsid w:val="007E02A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locked/>
    <w:rsid w:val="007E02A9"/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7E02A9"/>
    <w:rPr>
      <w:rFonts w:ascii="Times New Roman" w:hAnsi="Times New Roman" w:cs="Times New Roman"/>
      <w:lang w:val="ru-RU" w:eastAsia="x-none"/>
    </w:rPr>
  </w:style>
  <w:style w:type="character" w:styleId="FootnoteReference">
    <w:name w:val="footnote reference"/>
    <w:semiHidden/>
    <w:locked/>
    <w:rsid w:val="007E02A9"/>
    <w:rPr>
      <w:rFonts w:cs="Times New Roman"/>
      <w:vertAlign w:val="superscript"/>
    </w:rPr>
  </w:style>
  <w:style w:type="character" w:styleId="PageNumber">
    <w:name w:val="page number"/>
    <w:basedOn w:val="DefaultParagraphFont"/>
    <w:locked/>
    <w:rsid w:val="008B56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uiPriority="39" w:qFormat="1"/>
  </w:latentStyles>
  <w:style w:type="paragraph" w:default="1" w:styleId="Normal">
    <w:name w:val="Normal"/>
    <w:qFormat/>
    <w:rsid w:val="00C767FF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767FF"/>
    <w:pPr>
      <w:spacing w:before="360" w:after="360" w:line="240" w:lineRule="auto"/>
      <w:contextualSpacing/>
      <w:outlineLvl w:val="0"/>
    </w:pPr>
    <w:rPr>
      <w:rFonts w:ascii="Arial" w:hAnsi="Arial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qFormat/>
    <w:rsid w:val="00C767FF"/>
    <w:pPr>
      <w:spacing w:before="360" w:after="240"/>
      <w:outlineLvl w:val="1"/>
    </w:pPr>
    <w:rPr>
      <w:rFonts w:ascii="Arial" w:hAnsi="Arial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C767FF"/>
    <w:pPr>
      <w:spacing w:before="120" w:after="120" w:line="271" w:lineRule="auto"/>
      <w:outlineLvl w:val="2"/>
    </w:pPr>
    <w:rPr>
      <w:b/>
      <w:bCs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C767FF"/>
    <w:pPr>
      <w:spacing w:before="200"/>
      <w:outlineLvl w:val="3"/>
    </w:pPr>
    <w:rPr>
      <w:rFonts w:ascii="Cambria" w:hAnsi="Cambria"/>
      <w:b/>
      <w:bCs/>
      <w:i/>
      <w:iCs/>
      <w:sz w:val="22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C767FF"/>
    <w:pPr>
      <w:spacing w:before="200"/>
      <w:outlineLvl w:val="4"/>
    </w:pPr>
    <w:rPr>
      <w:rFonts w:ascii="Cambria" w:hAnsi="Cambria"/>
      <w:b/>
      <w:bCs/>
      <w:color w:val="7F7F7F"/>
      <w:sz w:val="22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C767FF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C767FF"/>
    <w:pPr>
      <w:outlineLvl w:val="6"/>
    </w:pPr>
    <w:rPr>
      <w:rFonts w:ascii="Cambria" w:hAnsi="Cambria"/>
      <w:i/>
      <w:iCs/>
      <w:sz w:val="22"/>
      <w:lang w:eastAsia="ru-RU"/>
    </w:rPr>
  </w:style>
  <w:style w:type="paragraph" w:styleId="Heading8">
    <w:name w:val="heading 8"/>
    <w:basedOn w:val="Normal"/>
    <w:next w:val="Normal"/>
    <w:link w:val="Heading8Char"/>
    <w:qFormat/>
    <w:rsid w:val="00C767FF"/>
    <w:pPr>
      <w:outlineLvl w:val="7"/>
    </w:pPr>
    <w:rPr>
      <w:rFonts w:ascii="Cambria" w:hAnsi="Cambria"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qFormat/>
    <w:rsid w:val="00C767FF"/>
    <w:pPr>
      <w:outlineLvl w:val="8"/>
    </w:pPr>
    <w:rPr>
      <w:rFonts w:ascii="Cambria" w:hAnsi="Cambria"/>
      <w:i/>
      <w:iCs/>
      <w:spacing w:val="5"/>
      <w:sz w:val="20"/>
      <w:szCs w:val="20"/>
      <w:lang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C767FF"/>
    <w:rPr>
      <w:rFonts w:ascii="Arial" w:hAnsi="Arial" w:cs="Times New Roman"/>
      <w:b/>
      <w:bCs/>
      <w:sz w:val="28"/>
      <w:szCs w:val="28"/>
      <w:lang w:val="x-none" w:eastAsia="en-US"/>
    </w:rPr>
  </w:style>
  <w:style w:type="character" w:customStyle="1" w:styleId="Heading2Char">
    <w:name w:val="Heading 2 Char"/>
    <w:link w:val="Heading2"/>
    <w:locked/>
    <w:rsid w:val="00C767FF"/>
    <w:rPr>
      <w:rFonts w:ascii="Arial" w:hAnsi="Arial" w:cs="Times New Roman"/>
      <w:b/>
      <w:bCs/>
      <w:sz w:val="26"/>
      <w:szCs w:val="26"/>
      <w:lang w:val="x-none" w:eastAsia="en-US"/>
    </w:rPr>
  </w:style>
  <w:style w:type="character" w:customStyle="1" w:styleId="Heading3Char">
    <w:name w:val="Heading 3 Char"/>
    <w:link w:val="Heading3"/>
    <w:locked/>
    <w:rsid w:val="00C767FF"/>
    <w:rPr>
      <w:rFonts w:ascii="Times New Roman" w:hAnsi="Times New Roman" w:cs="Times New Roman"/>
      <w:b/>
      <w:bCs/>
      <w:sz w:val="24"/>
    </w:rPr>
  </w:style>
  <w:style w:type="character" w:customStyle="1" w:styleId="Heading4Char">
    <w:name w:val="Heading 4 Char"/>
    <w:link w:val="Heading4"/>
    <w:locked/>
    <w:rsid w:val="00C767FF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link w:val="Heading5"/>
    <w:locked/>
    <w:rsid w:val="00C767FF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locked/>
    <w:rsid w:val="00C767FF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locked/>
    <w:rsid w:val="00C767FF"/>
    <w:rPr>
      <w:rFonts w:ascii="Cambria" w:hAnsi="Cambria" w:cs="Times New Roman"/>
      <w:i/>
      <w:iCs/>
    </w:rPr>
  </w:style>
  <w:style w:type="character" w:customStyle="1" w:styleId="Heading8Char">
    <w:name w:val="Heading 8 Char"/>
    <w:link w:val="Heading8"/>
    <w:locked/>
    <w:rsid w:val="00C767FF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link w:val="Heading9"/>
    <w:locked/>
    <w:rsid w:val="00C767FF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C767FF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  <w:lang w:eastAsia="ru-RU"/>
    </w:rPr>
  </w:style>
  <w:style w:type="character" w:customStyle="1" w:styleId="TitleChar">
    <w:name w:val="Title Char"/>
    <w:link w:val="Title"/>
    <w:locked/>
    <w:rsid w:val="00C767FF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C767FF"/>
    <w:pPr>
      <w:spacing w:after="600"/>
    </w:pPr>
    <w:rPr>
      <w:rFonts w:ascii="Cambria" w:hAnsi="Cambria"/>
      <w:i/>
      <w:iCs/>
      <w:spacing w:val="13"/>
      <w:szCs w:val="24"/>
      <w:lang w:eastAsia="ru-RU"/>
    </w:rPr>
  </w:style>
  <w:style w:type="character" w:customStyle="1" w:styleId="SubtitleChar">
    <w:name w:val="Subtitle Char"/>
    <w:link w:val="Subtitle"/>
    <w:locked/>
    <w:rsid w:val="00C767FF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qFormat/>
    <w:rsid w:val="00C767FF"/>
    <w:rPr>
      <w:rFonts w:cs="Times New Roman"/>
      <w:b/>
    </w:rPr>
  </w:style>
  <w:style w:type="character" w:styleId="Emphasis">
    <w:name w:val="Emphasis"/>
    <w:qFormat/>
    <w:rsid w:val="00C767FF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link w:val="NoSpacingChar"/>
    <w:qFormat/>
    <w:rsid w:val="00C767FF"/>
    <w:pPr>
      <w:spacing w:line="240" w:lineRule="auto"/>
    </w:pPr>
    <w:rPr>
      <w:rFonts w:ascii="Calibri" w:hAnsi="Calibri"/>
      <w:sz w:val="22"/>
      <w:lang w:eastAsia="ru-RU"/>
    </w:rPr>
  </w:style>
  <w:style w:type="paragraph" w:styleId="ListParagraph">
    <w:name w:val="List Paragraph"/>
    <w:basedOn w:val="Normal"/>
    <w:qFormat/>
    <w:rsid w:val="00C767FF"/>
    <w:pPr>
      <w:ind w:left="720"/>
    </w:pPr>
  </w:style>
  <w:style w:type="paragraph" w:styleId="Quote">
    <w:name w:val="Quote"/>
    <w:basedOn w:val="Normal"/>
    <w:next w:val="Normal"/>
    <w:link w:val="QuoteChar"/>
    <w:qFormat/>
    <w:rsid w:val="00C767FF"/>
    <w:pPr>
      <w:spacing w:before="200"/>
      <w:ind w:left="360" w:right="360"/>
    </w:pPr>
    <w:rPr>
      <w:i/>
      <w:iCs/>
      <w:lang w:eastAsia="ru-RU"/>
    </w:rPr>
  </w:style>
  <w:style w:type="character" w:customStyle="1" w:styleId="QuoteChar">
    <w:name w:val="Quote Char"/>
    <w:link w:val="Quote"/>
    <w:locked/>
    <w:rsid w:val="00C767FF"/>
    <w:rPr>
      <w:rFonts w:ascii="Times New Roman" w:hAnsi="Times New Roman" w:cs="Times New Roman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qFormat/>
    <w:rsid w:val="00C767FF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  <w:sz w:val="22"/>
      <w:lang w:eastAsia="ru-RU"/>
    </w:rPr>
  </w:style>
  <w:style w:type="character" w:customStyle="1" w:styleId="IntenseQuoteChar">
    <w:name w:val="Intense Quote Char"/>
    <w:link w:val="IntenseQuote"/>
    <w:locked/>
    <w:rsid w:val="00C767FF"/>
    <w:rPr>
      <w:rFonts w:cs="Times New Roman"/>
      <w:b/>
      <w:bCs/>
      <w:i/>
      <w:iCs/>
    </w:rPr>
  </w:style>
  <w:style w:type="character" w:styleId="SubtleEmphasis">
    <w:name w:val="Subtle Emphasis"/>
    <w:qFormat/>
    <w:rsid w:val="00C767FF"/>
    <w:rPr>
      <w:rFonts w:cs="Times New Roman"/>
      <w:i/>
    </w:rPr>
  </w:style>
  <w:style w:type="character" w:styleId="IntenseEmphasis">
    <w:name w:val="Intense Emphasis"/>
    <w:qFormat/>
    <w:rsid w:val="00C767FF"/>
    <w:rPr>
      <w:rFonts w:cs="Times New Roman"/>
      <w:b/>
    </w:rPr>
  </w:style>
  <w:style w:type="character" w:styleId="SubtleReference">
    <w:name w:val="Subtle Reference"/>
    <w:qFormat/>
    <w:rsid w:val="00C767FF"/>
    <w:rPr>
      <w:rFonts w:cs="Times New Roman"/>
      <w:smallCaps/>
    </w:rPr>
  </w:style>
  <w:style w:type="character" w:styleId="IntenseReference">
    <w:name w:val="Intense Reference"/>
    <w:qFormat/>
    <w:rsid w:val="00C767FF"/>
    <w:rPr>
      <w:rFonts w:cs="Times New Roman"/>
      <w:smallCaps/>
      <w:spacing w:val="5"/>
      <w:u w:val="single"/>
    </w:rPr>
  </w:style>
  <w:style w:type="character" w:styleId="BookTitle">
    <w:name w:val="Book Title"/>
    <w:qFormat/>
    <w:rsid w:val="00C767FF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qFormat/>
    <w:rsid w:val="00C767FF"/>
    <w:pPr>
      <w:outlineLvl w:val="9"/>
    </w:pPr>
  </w:style>
  <w:style w:type="paragraph" w:styleId="Caption">
    <w:name w:val="caption"/>
    <w:basedOn w:val="Normal"/>
    <w:next w:val="Normal"/>
    <w:qFormat/>
    <w:rsid w:val="00C767FF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NoSpacingChar">
    <w:name w:val="No Spacing Char"/>
    <w:link w:val="NoSpacing"/>
    <w:locked/>
    <w:rsid w:val="00C767FF"/>
    <w:rPr>
      <w:rFonts w:cs="Times New Roman"/>
    </w:rPr>
  </w:style>
  <w:style w:type="character" w:styleId="Hyperlink">
    <w:name w:val="Hyperlink"/>
    <w:rsid w:val="00252A5F"/>
    <w:rPr>
      <w:rFonts w:cs="Times New Roman"/>
      <w:color w:val="0000FF"/>
      <w:u w:val="single"/>
    </w:rPr>
  </w:style>
  <w:style w:type="character" w:styleId="FollowedHyperlink">
    <w:name w:val="FollowedHyperlink"/>
    <w:semiHidden/>
    <w:rsid w:val="00DB63A5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rsid w:val="00F25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locked/>
    <w:rsid w:val="00F25319"/>
    <w:rPr>
      <w:rFonts w:ascii="Courier New" w:hAnsi="Courier New" w:cs="Courier New"/>
      <w:sz w:val="20"/>
      <w:szCs w:val="20"/>
      <w:lang w:val="x-none" w:eastAsia="ru-RU"/>
    </w:rPr>
  </w:style>
  <w:style w:type="character" w:customStyle="1" w:styleId="code-string">
    <w:name w:val="code-string"/>
    <w:rsid w:val="00F25319"/>
    <w:rPr>
      <w:rFonts w:cs="Times New Roman"/>
    </w:rPr>
  </w:style>
  <w:style w:type="character" w:customStyle="1" w:styleId="code-comment">
    <w:name w:val="code-comment"/>
    <w:rsid w:val="00F25319"/>
    <w:rPr>
      <w:rFonts w:cs="Times New Roman"/>
    </w:rPr>
  </w:style>
  <w:style w:type="character" w:customStyle="1" w:styleId="code-keyword">
    <w:name w:val="code-keyword"/>
    <w:rsid w:val="009D4EE1"/>
    <w:rPr>
      <w:rFonts w:cs="Times New Roman"/>
    </w:rPr>
  </w:style>
  <w:style w:type="paragraph" w:styleId="Header">
    <w:name w:val="header"/>
    <w:basedOn w:val="Normal"/>
    <w:link w:val="HeaderChar"/>
    <w:rsid w:val="00AF68F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locked/>
    <w:rsid w:val="00AF68F0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rsid w:val="00AF68F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locked/>
    <w:rsid w:val="00AF68F0"/>
    <w:rPr>
      <w:rFonts w:ascii="Times New Roman" w:hAnsi="Times New Roman" w:cs="Times New Roman"/>
      <w:sz w:val="24"/>
    </w:rPr>
  </w:style>
  <w:style w:type="paragraph" w:styleId="TOC1">
    <w:name w:val="toc 1"/>
    <w:basedOn w:val="Normal"/>
    <w:next w:val="Normal"/>
    <w:autoRedefine/>
    <w:rsid w:val="004E199A"/>
    <w:pPr>
      <w:spacing w:after="100"/>
    </w:pPr>
  </w:style>
  <w:style w:type="paragraph" w:styleId="TOC2">
    <w:name w:val="toc 2"/>
    <w:basedOn w:val="Normal"/>
    <w:next w:val="Normal"/>
    <w:autoRedefine/>
    <w:rsid w:val="004E199A"/>
    <w:pPr>
      <w:spacing w:after="100"/>
      <w:ind w:left="240"/>
    </w:pPr>
  </w:style>
  <w:style w:type="paragraph" w:styleId="BalloonText">
    <w:name w:val="Balloon Text"/>
    <w:basedOn w:val="Normal"/>
    <w:link w:val="BalloonTextChar"/>
    <w:semiHidden/>
    <w:rsid w:val="004E19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4E199A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rsid w:val="00C767FF"/>
    <w:pPr>
      <w:autoSpaceDE w:val="0"/>
      <w:autoSpaceDN w:val="0"/>
      <w:adjustRightInd w:val="0"/>
      <w:ind w:firstLine="0"/>
      <w:jc w:val="left"/>
    </w:pPr>
    <w:rPr>
      <w:rFonts w:ascii="Courier New" w:eastAsia="SFRM1000" w:hAnsi="Courier New" w:cs="Courier New"/>
      <w:szCs w:val="24"/>
      <w:lang w:eastAsia="ru-RU"/>
    </w:rPr>
  </w:style>
  <w:style w:type="character" w:customStyle="1" w:styleId="CodeChar">
    <w:name w:val="Code Char"/>
    <w:link w:val="Code"/>
    <w:locked/>
    <w:rsid w:val="00C767FF"/>
    <w:rPr>
      <w:rFonts w:ascii="Courier New" w:eastAsia="SFRM1000" w:hAnsi="Courier New" w:cs="Courier New"/>
      <w:sz w:val="24"/>
      <w:szCs w:val="24"/>
    </w:rPr>
  </w:style>
  <w:style w:type="character" w:styleId="CommentReference">
    <w:name w:val="annotation reference"/>
    <w:semiHidden/>
    <w:rsid w:val="00422272"/>
    <w:rPr>
      <w:rFonts w:cs="Times New Roman"/>
      <w:sz w:val="16"/>
    </w:rPr>
  </w:style>
  <w:style w:type="paragraph" w:styleId="CommentText">
    <w:name w:val="annotation text"/>
    <w:basedOn w:val="Normal"/>
    <w:link w:val="CommentTextChar"/>
    <w:semiHidden/>
    <w:rsid w:val="004222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422272"/>
    <w:rPr>
      <w:rFonts w:ascii="Times New Roman" w:hAnsi="Times New Roman" w:cs="Times New Roman"/>
      <w:sz w:val="20"/>
      <w:szCs w:val="20"/>
      <w:lang w:val="x-none" w:eastAsia="en-US"/>
    </w:rPr>
  </w:style>
  <w:style w:type="paragraph" w:styleId="Bibliography">
    <w:name w:val="Bibliography"/>
    <w:basedOn w:val="Normal"/>
    <w:next w:val="Normal"/>
    <w:rsid w:val="00422272"/>
  </w:style>
  <w:style w:type="paragraph" w:styleId="CommentSubject">
    <w:name w:val="annotation subject"/>
    <w:basedOn w:val="CommentText"/>
    <w:next w:val="CommentText"/>
    <w:link w:val="CommentSubjectChar"/>
    <w:semiHidden/>
    <w:rsid w:val="00AE1B6C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AE1B6C"/>
    <w:rPr>
      <w:rFonts w:ascii="Times New Roman" w:hAnsi="Times New Roman" w:cs="Times New Roman"/>
      <w:b/>
      <w:bCs/>
      <w:sz w:val="20"/>
      <w:szCs w:val="20"/>
      <w:lang w:val="x-none" w:eastAsia="en-US"/>
    </w:rPr>
  </w:style>
  <w:style w:type="paragraph" w:styleId="ListBullet">
    <w:name w:val="List Bullet"/>
    <w:basedOn w:val="Normal"/>
    <w:rsid w:val="00710935"/>
    <w:pPr>
      <w:numPr>
        <w:numId w:val="31"/>
      </w:numPr>
      <w:tabs>
        <w:tab w:val="clear" w:pos="720"/>
        <w:tab w:val="num" w:pos="360"/>
      </w:tabs>
      <w:ind w:left="360"/>
      <w:contextualSpacing/>
    </w:pPr>
  </w:style>
  <w:style w:type="table" w:styleId="TableGrid">
    <w:name w:val="Table Grid"/>
    <w:basedOn w:val="TableNormal"/>
    <w:locked/>
    <w:rsid w:val="00174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locked/>
    <w:rsid w:val="00DA1D9C"/>
    <w:pPr>
      <w:spacing w:after="100"/>
      <w:ind w:left="480"/>
    </w:pPr>
  </w:style>
  <w:style w:type="character" w:customStyle="1" w:styleId="CommentTextChar1">
    <w:name w:val="Comment Text Char1"/>
    <w:semiHidden/>
    <w:locked/>
    <w:rsid w:val="0024207D"/>
    <w:rPr>
      <w:lang w:val="ru-RU" w:eastAsia="ru-RU"/>
    </w:rPr>
  </w:style>
  <w:style w:type="paragraph" w:styleId="EndnoteText">
    <w:name w:val="endnote text"/>
    <w:basedOn w:val="Normal"/>
    <w:link w:val="EndnoteTextChar"/>
    <w:semiHidden/>
    <w:locked/>
    <w:rsid w:val="007E02A9"/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7E02A9"/>
    <w:rPr>
      <w:rFonts w:ascii="Times New Roman" w:hAnsi="Times New Roman" w:cs="Times New Roman"/>
      <w:lang w:val="ru-RU" w:eastAsia="x-none"/>
    </w:rPr>
  </w:style>
  <w:style w:type="character" w:styleId="EndnoteReference">
    <w:name w:val="endnote reference"/>
    <w:semiHidden/>
    <w:locked/>
    <w:rsid w:val="007E02A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locked/>
    <w:rsid w:val="007E02A9"/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7E02A9"/>
    <w:rPr>
      <w:rFonts w:ascii="Times New Roman" w:hAnsi="Times New Roman" w:cs="Times New Roman"/>
      <w:lang w:val="ru-RU" w:eastAsia="x-none"/>
    </w:rPr>
  </w:style>
  <w:style w:type="character" w:styleId="FootnoteReference">
    <w:name w:val="footnote reference"/>
    <w:semiHidden/>
    <w:locked/>
    <w:rsid w:val="007E02A9"/>
    <w:rPr>
      <w:rFonts w:cs="Times New Roman"/>
      <w:vertAlign w:val="superscript"/>
    </w:rPr>
  </w:style>
  <w:style w:type="character" w:styleId="PageNumber">
    <w:name w:val="page number"/>
    <w:basedOn w:val="DefaultParagraphFont"/>
    <w:locked/>
    <w:rsid w:val="008B5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Comparison_of_parser_generato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stya\Documents\My%20Dropbox\!&#1044;&#1080;&#1087;&#1083;&#1086;&#1084;\Diploma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FF15E96-3A2E-44B2-817E-83B322FC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DiplomaStyle.dotx</Template>
  <TotalTime>1</TotalTime>
  <Pages>25</Pages>
  <Words>5689</Words>
  <Characters>32430</Characters>
  <Application>Microsoft Office Word</Application>
  <DocSecurity>0</DocSecurity>
  <Lines>270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Санкт-Петербургский Государственный Университет</vt:lpstr>
      <vt:lpstr>Санкт-Петербургский Государственный Университет</vt:lpstr>
    </vt:vector>
  </TitlesOfParts>
  <Company/>
  <LinksUpToDate>false</LinksUpToDate>
  <CharactersWithSpaces>38043</CharactersWithSpaces>
  <SharedDoc>false</SharedDoc>
  <HLinks>
    <vt:vector size="210" baseType="variant">
      <vt:variant>
        <vt:i4>2031664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_Toc295142327</vt:lpwstr>
      </vt:variant>
      <vt:variant>
        <vt:i4>2031664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_Toc295142326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_Toc295142325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_Toc295142324</vt:lpwstr>
      </vt:variant>
      <vt:variant>
        <vt:i4>2031664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_Toc295142323</vt:lpwstr>
      </vt:variant>
      <vt:variant>
        <vt:i4>2031664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_Toc295142322</vt:lpwstr>
      </vt:variant>
      <vt:variant>
        <vt:i4>2031664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_Toc295142321</vt:lpwstr>
      </vt:variant>
      <vt:variant>
        <vt:i4>2031664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_Toc295142320</vt:lpwstr>
      </vt:variant>
      <vt:variant>
        <vt:i4>1835056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_Toc295142319</vt:lpwstr>
      </vt:variant>
      <vt:variant>
        <vt:i4>1835056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_Toc295142318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_Toc295142317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_Toc295142316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_Toc295142315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_Toc295142314</vt:lpwstr>
      </vt:variant>
      <vt:variant>
        <vt:i4>1835056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_Toc295142313</vt:lpwstr>
      </vt:variant>
      <vt:variant>
        <vt:i4>1835056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_Toc295142312</vt:lpwstr>
      </vt:variant>
      <vt:variant>
        <vt:i4>1835056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_Toc295142311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_Toc295142310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_Toc295142309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_Toc295142308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_Toc295142307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_Toc295142306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_Toc295142305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_Toc295142304</vt:lpwstr>
      </vt:variant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_Toc295142303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_Toc295142302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_Toc295142301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_Toc295142300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_Toc295142299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_Toc295142298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_Toc295142297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_Toc295142296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_Toc295142295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_Toc295142294</vt:lpwstr>
      </vt:variant>
      <vt:variant>
        <vt:i4>655464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http://en.wikipedia.org/wiki/Comparison_of_parser_generators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kostya-3po</dc:creator>
  <cp:lastModifiedBy>Konstantin Ulitin</cp:lastModifiedBy>
  <cp:revision>2</cp:revision>
  <cp:lastPrinted>2011-06-06T12:56:00Z</cp:lastPrinted>
  <dcterms:created xsi:type="dcterms:W3CDTF">2011-06-09T09:55:00Z</dcterms:created>
  <dcterms:modified xsi:type="dcterms:W3CDTF">2011-06-09T09:55:00Z</dcterms:modified>
</cp:coreProperties>
</file>